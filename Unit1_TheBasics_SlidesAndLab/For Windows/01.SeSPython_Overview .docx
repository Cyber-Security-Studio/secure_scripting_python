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0DFE" w14:textId="29D46A32" w:rsidR="000A4BDE" w:rsidRPr="0020324C" w:rsidRDefault="00547C83" w:rsidP="0020324C">
      <w:pPr>
        <w:pStyle w:val="Title"/>
      </w:pPr>
      <w:r>
        <w:t>secure scripting (python)</w:t>
      </w:r>
    </w:p>
    <w:p w14:paraId="3D4F7DA6" w14:textId="29E7059D" w:rsidR="00EE1317" w:rsidRDefault="00547C83" w:rsidP="00EE1317">
      <w:pPr>
        <w:pStyle w:val="Title"/>
        <w:rPr>
          <w:b/>
          <w:sz w:val="36"/>
        </w:rPr>
      </w:pPr>
      <w:r>
        <w:rPr>
          <w:b/>
          <w:sz w:val="36"/>
        </w:rPr>
        <w:t>(SesPython)</w:t>
      </w:r>
    </w:p>
    <w:p w14:paraId="2D9421DF" w14:textId="4FCD9F28" w:rsidR="009F2CE5" w:rsidRPr="009F2CE5" w:rsidRDefault="00547C83" w:rsidP="009F2CE5">
      <w:r>
        <w:br/>
        <w:t>This module focuses on basic scripting using Python. It focuses on the basic constructs and useful commands such as conditional, looping, and logical constructs as well as variables and user and system interfaces. Students create basic scripts and have a foundation upo</w:t>
      </w:r>
      <w:r w:rsidR="0024558A">
        <w:t>n which to learn more advanced P</w:t>
      </w:r>
      <w:r>
        <w:t>ython scripting. One of the exercises is to implement a simple file system scanner, so the students will practice scripting security applications and administrative scripts by i</w:t>
      </w:r>
      <w:r w:rsidR="0024558A">
        <w:t xml:space="preserve">nvoking </w:t>
      </w:r>
      <w:del w:id="0" w:author="Jacob McClain" w:date="2021-03-10T14:51:00Z">
        <w:r w:rsidR="0024558A" w:rsidDel="00B73122">
          <w:delText xml:space="preserve">Linux </w:delText>
        </w:r>
      </w:del>
      <w:ins w:id="1" w:author="Jacob McClain" w:date="2021-03-10T14:51:00Z">
        <w:r w:rsidR="00B73122">
          <w:t xml:space="preserve">Windows </w:t>
        </w:r>
      </w:ins>
      <w:r w:rsidR="0024558A">
        <w:t>commands through P</w:t>
      </w:r>
      <w:r>
        <w:t>ython.</w:t>
      </w:r>
    </w:p>
    <w:p w14:paraId="26E43650" w14:textId="5EEAC40D" w:rsidR="00EE1317" w:rsidRPr="0092482E" w:rsidRDefault="00547C83" w:rsidP="00EE1317">
      <w:pPr>
        <w:pStyle w:val="Heading1"/>
      </w:pPr>
      <w:r>
        <w:t>learning objectives</w:t>
      </w:r>
    </w:p>
    <w:p w14:paraId="7B088DA1" w14:textId="77777777" w:rsidR="00547C83" w:rsidRPr="00547C83" w:rsidRDefault="00547C83" w:rsidP="00547C83">
      <w:pPr>
        <w:spacing w:before="240" w:after="240"/>
        <w:rPr>
          <w:rFonts w:eastAsia="Calibri" w:cs="Times New Roman"/>
          <w:caps/>
          <w:color w:val="595959" w:themeColor="text1" w:themeTint="A6"/>
          <w:spacing w:val="10"/>
          <w:szCs w:val="22"/>
        </w:rPr>
      </w:pPr>
      <w:bookmarkStart w:id="2" w:name="_bookmark1"/>
      <w:bookmarkEnd w:id="2"/>
      <w:r w:rsidRPr="00547C83">
        <w:rPr>
          <w:rFonts w:eastAsia="Calibri" w:cs="Times New Roman"/>
          <w:caps/>
          <w:color w:val="595959" w:themeColor="text1" w:themeTint="A6"/>
          <w:spacing w:val="10"/>
          <w:szCs w:val="22"/>
        </w:rPr>
        <w:t>Primary Learning Objective</w:t>
      </w:r>
    </w:p>
    <w:p w14:paraId="308524D2" w14:textId="3024EB62" w:rsidR="00547C83" w:rsidRDefault="00547C83" w:rsidP="00547C83">
      <w:pPr>
        <w:pStyle w:val="Body"/>
        <w:spacing w:after="0"/>
        <w:rPr>
          <w:b/>
          <w:bCs/>
        </w:rPr>
      </w:pPr>
      <w:r w:rsidRPr="00547C83">
        <w:rPr>
          <w:rFonts w:eastAsia="Calibri" w:cs="Times New Roman"/>
        </w:rPr>
        <w:t xml:space="preserve">Students will </w:t>
      </w:r>
      <w:r>
        <w:rPr>
          <w:rFonts w:eastAsia="Calibri" w:cs="Times New Roman"/>
        </w:rPr>
        <w:t>u</w:t>
      </w:r>
      <w:r>
        <w:t xml:space="preserve">nderstand how to approach a problem to solve it using scripting. </w:t>
      </w:r>
      <w:r>
        <w:br/>
        <w:t>Students will understand bottom-up programming techniques suitable for use in scripting.</w:t>
      </w:r>
      <w:r>
        <w:br/>
        <w:t xml:space="preserve">Students will demonstrate proficiency in scripting by using elements of Python, and of scripting languages for various </w:t>
      </w:r>
      <w:del w:id="3" w:author="Jacob McClain" w:date="2021-03-10T14:52:00Z">
        <w:r w:rsidDel="00B73122">
          <w:delText xml:space="preserve">Linux </w:delText>
        </w:r>
      </w:del>
      <w:ins w:id="4" w:author="Jacob McClain" w:date="2021-03-10T14:52:00Z">
        <w:r w:rsidR="00B73122">
          <w:t xml:space="preserve">Windows </w:t>
        </w:r>
      </w:ins>
      <w:r>
        <w:t>tools.</w:t>
      </w:r>
      <w:r>
        <w:br/>
      </w:r>
      <w:r>
        <w:br/>
      </w:r>
      <w:r w:rsidRPr="00C5695F">
        <w:rPr>
          <w:rStyle w:val="SubtitleChar"/>
          <w:sz w:val="22"/>
          <w:szCs w:val="22"/>
        </w:rPr>
        <w:t>Associated Sub Learning Objectives</w:t>
      </w:r>
      <w:r>
        <w:rPr>
          <w:rStyle w:val="SubtitleChar"/>
          <w:sz w:val="22"/>
          <w:szCs w:val="22"/>
        </w:rPr>
        <w:br/>
      </w:r>
      <w:r>
        <w:rPr>
          <w:rStyle w:val="SubtleEmphasis"/>
        </w:rPr>
        <w:t>NSA/DHS CAE Knowledge Units for Basic Scripting</w:t>
      </w:r>
      <w:r w:rsidRPr="00547C83">
        <w:rPr>
          <w:b/>
          <w:bCs/>
        </w:rPr>
        <w:t xml:space="preserve"> </w:t>
      </w:r>
      <w:r w:rsidR="00A47E46">
        <w:rPr>
          <w:rStyle w:val="SubtleEmphasis"/>
        </w:rPr>
        <w:t>and Programming (BSP)</w:t>
      </w:r>
    </w:p>
    <w:p w14:paraId="4C8E7315" w14:textId="6C6C5D7C" w:rsidR="00A47E46" w:rsidRDefault="00A47E46" w:rsidP="00A47E46">
      <w:pPr>
        <w:pStyle w:val="BodyText"/>
        <w:kinsoku w:val="0"/>
        <w:overflowPunct w:val="0"/>
        <w:spacing w:line="287" w:lineRule="exact"/>
        <w:ind w:left="40"/>
        <w:rPr>
          <w:b/>
          <w:bCs/>
          <w:sz w:val="28"/>
          <w:szCs w:val="28"/>
        </w:rPr>
      </w:pPr>
      <w:r w:rsidDel="00A47E46">
        <w:rPr>
          <w:b/>
          <w:bCs/>
        </w:rPr>
        <w:t xml:space="preserve"> </w:t>
      </w:r>
      <w:r>
        <w:rPr>
          <w:b/>
          <w:bCs/>
          <w:sz w:val="28"/>
          <w:szCs w:val="28"/>
        </w:rPr>
        <w:t>Topics</w:t>
      </w:r>
    </w:p>
    <w:p w14:paraId="0FE1CC8A"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40" w:lineRule="exact"/>
        <w:contextualSpacing w:val="0"/>
        <w:rPr>
          <w:szCs w:val="22"/>
        </w:rPr>
      </w:pPr>
      <w:r>
        <w:rPr>
          <w:szCs w:val="22"/>
        </w:rPr>
        <w:t>Implement basic security</w:t>
      </w:r>
      <w:r>
        <w:rPr>
          <w:spacing w:val="-9"/>
          <w:szCs w:val="22"/>
        </w:rPr>
        <w:t xml:space="preserve"> </w:t>
      </w:r>
      <w:r>
        <w:rPr>
          <w:szCs w:val="22"/>
        </w:rPr>
        <w:t>concepts</w:t>
      </w:r>
    </w:p>
    <w:p w14:paraId="647090CA"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Permissions, bounds checking, input validation, type checking and parameter</w:t>
      </w:r>
      <w:r>
        <w:rPr>
          <w:spacing w:val="-20"/>
          <w:szCs w:val="22"/>
        </w:rPr>
        <w:t xml:space="preserve"> </w:t>
      </w:r>
      <w:r>
        <w:rPr>
          <w:szCs w:val="22"/>
        </w:rPr>
        <w:t>validation</w:t>
      </w:r>
    </w:p>
    <w:p w14:paraId="4D6F7A3C"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1" w:after="0" w:line="252" w:lineRule="exact"/>
        <w:contextualSpacing w:val="0"/>
        <w:rPr>
          <w:szCs w:val="22"/>
        </w:rPr>
      </w:pPr>
      <w:r>
        <w:rPr>
          <w:szCs w:val="22"/>
        </w:rPr>
        <w:t>Be familiar with the concept and basic implementation of regular</w:t>
      </w:r>
      <w:r>
        <w:rPr>
          <w:spacing w:val="-24"/>
          <w:szCs w:val="22"/>
        </w:rPr>
        <w:t xml:space="preserve"> </w:t>
      </w:r>
      <w:r>
        <w:rPr>
          <w:szCs w:val="22"/>
        </w:rPr>
        <w:t>expressions.</w:t>
      </w:r>
    </w:p>
    <w:p w14:paraId="48B13C5E"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Understand basic data structures and</w:t>
      </w:r>
      <w:r>
        <w:rPr>
          <w:spacing w:val="-9"/>
          <w:szCs w:val="22"/>
        </w:rPr>
        <w:t xml:space="preserve"> </w:t>
      </w:r>
      <w:r>
        <w:rPr>
          <w:szCs w:val="22"/>
        </w:rPr>
        <w:t>algorithms</w:t>
      </w:r>
    </w:p>
    <w:p w14:paraId="5265C38E"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2" w:after="0" w:line="252" w:lineRule="exact"/>
        <w:contextualSpacing w:val="0"/>
        <w:rPr>
          <w:szCs w:val="22"/>
        </w:rPr>
      </w:pPr>
      <w:r>
        <w:rPr>
          <w:szCs w:val="22"/>
        </w:rPr>
        <w:t>Basic Boolean</w:t>
      </w:r>
      <w:r>
        <w:rPr>
          <w:spacing w:val="-6"/>
          <w:szCs w:val="22"/>
        </w:rPr>
        <w:t xml:space="preserve"> </w:t>
      </w:r>
      <w:r>
        <w:rPr>
          <w:szCs w:val="22"/>
        </w:rPr>
        <w:t>logic/operations.</w:t>
      </w:r>
    </w:p>
    <w:p w14:paraId="250BFD8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AND / OR / XOR /</w:t>
      </w:r>
      <w:r>
        <w:rPr>
          <w:spacing w:val="-21"/>
          <w:szCs w:val="22"/>
        </w:rPr>
        <w:t xml:space="preserve"> </w:t>
      </w:r>
      <w:r>
        <w:rPr>
          <w:szCs w:val="22"/>
        </w:rPr>
        <w:t>NOT</w:t>
      </w:r>
    </w:p>
    <w:p w14:paraId="5809B679" w14:textId="1366CD9F"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Scripting on</w:t>
      </w:r>
      <w:del w:id="5" w:author="Jacob McClain" w:date="2021-03-10T14:52:00Z">
        <w:r w:rsidDel="00B73122">
          <w:rPr>
            <w:szCs w:val="22"/>
          </w:rPr>
          <w:delText xml:space="preserve"> both</w:delText>
        </w:r>
      </w:del>
      <w:r>
        <w:rPr>
          <w:szCs w:val="22"/>
        </w:rPr>
        <w:t xml:space="preserve"> Windows</w:t>
      </w:r>
      <w:del w:id="6" w:author="Jacob McClain" w:date="2021-03-10T14:52:00Z">
        <w:r w:rsidDel="00B73122">
          <w:rPr>
            <w:szCs w:val="22"/>
          </w:rPr>
          <w:delText xml:space="preserve"> and</w:delText>
        </w:r>
        <w:r w:rsidDel="00B73122">
          <w:rPr>
            <w:spacing w:val="-17"/>
            <w:szCs w:val="22"/>
          </w:rPr>
          <w:delText xml:space="preserve"> </w:delText>
        </w:r>
        <w:r w:rsidDel="00B73122">
          <w:rPr>
            <w:szCs w:val="22"/>
          </w:rPr>
          <w:delText>Linux</w:delText>
        </w:r>
      </w:del>
    </w:p>
    <w:p w14:paraId="07AA340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Language (e.g. PERL, Python, BASH, </w:t>
      </w:r>
      <w:r>
        <w:rPr>
          <w:spacing w:val="-7"/>
          <w:szCs w:val="22"/>
        </w:rPr>
        <w:t xml:space="preserve">JAVA, </w:t>
      </w:r>
      <w:r>
        <w:rPr>
          <w:szCs w:val="22"/>
        </w:rPr>
        <w:t>VB Scripting,</w:t>
      </w:r>
      <w:r>
        <w:rPr>
          <w:spacing w:val="-33"/>
          <w:szCs w:val="22"/>
        </w:rPr>
        <w:t xml:space="preserve"> </w:t>
      </w:r>
      <w:proofErr w:type="spellStart"/>
      <w:r>
        <w:rPr>
          <w:szCs w:val="22"/>
        </w:rPr>
        <w:t>Powershell</w:t>
      </w:r>
      <w:proofErr w:type="spellEnd"/>
      <w:r>
        <w:rPr>
          <w:szCs w:val="22"/>
        </w:rPr>
        <w:t>)</w:t>
      </w:r>
    </w:p>
    <w:p w14:paraId="279A8B85"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Properly apply basic programming constructs and concepts</w:t>
      </w:r>
      <w:r>
        <w:rPr>
          <w:spacing w:val="-21"/>
          <w:szCs w:val="22"/>
        </w:rPr>
        <w:t xml:space="preserve"> </w:t>
      </w:r>
      <w:r>
        <w:rPr>
          <w:szCs w:val="22"/>
        </w:rPr>
        <w:t>including:</w:t>
      </w:r>
    </w:p>
    <w:p w14:paraId="6EE72FC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pacing w:val="-3"/>
          <w:szCs w:val="22"/>
        </w:rPr>
        <w:t xml:space="preserve">Variables </w:t>
      </w:r>
      <w:r>
        <w:rPr>
          <w:szCs w:val="22"/>
        </w:rPr>
        <w:t xml:space="preserve">and types (int, float, </w:t>
      </w:r>
      <w:r>
        <w:rPr>
          <w:spacing w:val="-3"/>
          <w:szCs w:val="22"/>
        </w:rPr>
        <w:t>char,</w:t>
      </w:r>
      <w:r>
        <w:rPr>
          <w:spacing w:val="-24"/>
          <w:szCs w:val="22"/>
        </w:rPr>
        <w:t xml:space="preserve"> </w:t>
      </w:r>
      <w:r>
        <w:rPr>
          <w:szCs w:val="22"/>
        </w:rPr>
        <w:t>etc.)</w:t>
      </w:r>
    </w:p>
    <w:p w14:paraId="3620C38E"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Strings, arrays,</w:t>
      </w:r>
      <w:r>
        <w:rPr>
          <w:spacing w:val="-5"/>
          <w:szCs w:val="22"/>
        </w:rPr>
        <w:t xml:space="preserve"> </w:t>
      </w:r>
      <w:r>
        <w:rPr>
          <w:szCs w:val="22"/>
        </w:rPr>
        <w:t>structures</w:t>
      </w:r>
    </w:p>
    <w:p w14:paraId="21FAE58C"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Sequential and parallel</w:t>
      </w:r>
      <w:r>
        <w:rPr>
          <w:spacing w:val="-5"/>
          <w:szCs w:val="22"/>
        </w:rPr>
        <w:t xml:space="preserve"> </w:t>
      </w:r>
      <w:r>
        <w:rPr>
          <w:szCs w:val="22"/>
        </w:rPr>
        <w:t>execution</w:t>
      </w:r>
    </w:p>
    <w:p w14:paraId="3144DFDC"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 xml:space="preserve">Assignments (:=, =, ++, </w:t>
      </w:r>
      <w:r>
        <w:rPr>
          <w:spacing w:val="-2"/>
          <w:szCs w:val="22"/>
        </w:rPr>
        <w:t>--,</w:t>
      </w:r>
      <w:r>
        <w:rPr>
          <w:spacing w:val="-18"/>
          <w:szCs w:val="22"/>
        </w:rPr>
        <w:t xml:space="preserve"> </w:t>
      </w:r>
      <w:r>
        <w:rPr>
          <w:szCs w:val="22"/>
        </w:rPr>
        <w:t>etc.)</w:t>
      </w:r>
    </w:p>
    <w:p w14:paraId="3A4CD702"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lastRenderedPageBreak/>
        <w:t>Decisions and branching (if, if ... else, elseif, switch, case,</w:t>
      </w:r>
      <w:r>
        <w:rPr>
          <w:spacing w:val="-29"/>
          <w:szCs w:val="22"/>
        </w:rPr>
        <w:t xml:space="preserve"> </w:t>
      </w:r>
      <w:r>
        <w:rPr>
          <w:szCs w:val="22"/>
        </w:rPr>
        <w:t>etc.)</w:t>
      </w:r>
    </w:p>
    <w:p w14:paraId="30E14AA2"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Loops </w:t>
      </w:r>
      <w:r>
        <w:rPr>
          <w:spacing w:val="-3"/>
          <w:szCs w:val="22"/>
        </w:rPr>
        <w:t xml:space="preserve">(for, </w:t>
      </w:r>
      <w:r>
        <w:rPr>
          <w:szCs w:val="22"/>
        </w:rPr>
        <w:t>while, repeat,</w:t>
      </w:r>
      <w:r>
        <w:rPr>
          <w:spacing w:val="-15"/>
          <w:szCs w:val="22"/>
        </w:rPr>
        <w:t xml:space="preserve"> </w:t>
      </w:r>
      <w:r>
        <w:rPr>
          <w:szCs w:val="22"/>
        </w:rPr>
        <w:t>etc.)</w:t>
      </w:r>
    </w:p>
    <w:p w14:paraId="4DF8F9B3" w14:textId="77777777" w:rsidR="00A47E46" w:rsidRPr="00C9032D" w:rsidRDefault="00A47E46" w:rsidP="00C9032D">
      <w:pPr>
        <w:pStyle w:val="ListParagraph"/>
        <w:numPr>
          <w:ilvl w:val="1"/>
          <w:numId w:val="15"/>
        </w:numPr>
        <w:tabs>
          <w:tab w:val="left" w:pos="1541"/>
        </w:tabs>
        <w:kinsoku w:val="0"/>
        <w:overflowPunct w:val="0"/>
        <w:autoSpaceDE w:val="0"/>
        <w:autoSpaceDN w:val="0"/>
        <w:adjustRightInd w:val="0"/>
        <w:spacing w:before="0" w:after="0" w:line="240" w:lineRule="auto"/>
        <w:ind w:left="1541"/>
        <w:contextualSpacing w:val="0"/>
        <w:rPr>
          <w:szCs w:val="22"/>
        </w:rPr>
      </w:pPr>
      <w:r w:rsidRPr="00C9032D">
        <w:rPr>
          <w:szCs w:val="22"/>
        </w:rPr>
        <w:t>Functions, procedures, and</w:t>
      </w:r>
      <w:r w:rsidRPr="00C9032D">
        <w:rPr>
          <w:spacing w:val="-13"/>
          <w:szCs w:val="22"/>
        </w:rPr>
        <w:t xml:space="preserve"> </w:t>
      </w:r>
      <w:r w:rsidRPr="00C9032D">
        <w:rPr>
          <w:szCs w:val="22"/>
        </w:rPr>
        <w:t>calls</w:t>
      </w:r>
    </w:p>
    <w:p w14:paraId="6390217D" w14:textId="372A2DE4" w:rsidR="00A47E46" w:rsidRPr="00C9032D" w:rsidRDefault="00A47E46" w:rsidP="00C9032D">
      <w:pPr>
        <w:pStyle w:val="BodyText"/>
        <w:numPr>
          <w:ilvl w:val="1"/>
          <w:numId w:val="15"/>
        </w:numPr>
        <w:kinsoku w:val="0"/>
        <w:overflowPunct w:val="0"/>
        <w:spacing w:before="0" w:after="0" w:line="240" w:lineRule="auto"/>
        <w:ind w:left="1541"/>
        <w:rPr>
          <w:rFonts w:ascii="Verdana" w:hAnsi="Verdana"/>
          <w:sz w:val="22"/>
          <w:szCs w:val="22"/>
        </w:rPr>
      </w:pPr>
      <w:r w:rsidRPr="00C9032D">
        <w:rPr>
          <w:rFonts w:ascii="Verdana" w:hAnsi="Verdana"/>
          <w:sz w:val="22"/>
          <w:szCs w:val="22"/>
        </w:rPr>
        <w:t>Debugging techniques</w:t>
      </w:r>
    </w:p>
    <w:p w14:paraId="682F4371" w14:textId="77777777" w:rsidR="00A47E46" w:rsidRDefault="00A47E46" w:rsidP="00C9032D">
      <w:pPr>
        <w:pStyle w:val="BodyText"/>
        <w:kinsoku w:val="0"/>
        <w:overflowPunct w:val="0"/>
        <w:spacing w:line="241" w:lineRule="exact"/>
        <w:ind w:left="0"/>
      </w:pPr>
    </w:p>
    <w:p w14:paraId="19232062"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1.   Demonstrate their proficiency in the use of scripting languages to write simple scripts (e.g., to</w:t>
      </w:r>
      <w:r>
        <w:rPr>
          <w:rStyle w:val="SubtleEmphasis"/>
          <w:i w:val="0"/>
          <w:color w:val="auto"/>
        </w:rPr>
        <w:t xml:space="preserve"> </w:t>
      </w:r>
      <w:r w:rsidRPr="005C6D8C">
        <w:rPr>
          <w:rStyle w:val="SubtleEmphasis"/>
          <w:i w:val="0"/>
          <w:color w:val="auto"/>
        </w:rPr>
        <w:t>automate system administration tasks).</w:t>
      </w:r>
    </w:p>
    <w:p w14:paraId="739E162E"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2.   Write simple linear and looping scripts.</w:t>
      </w:r>
    </w:p>
    <w:p w14:paraId="12C5E6F6"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3. Write simple and compound conditions within a programming language or similar environment (e.g., scripts, macros, SQL).</w:t>
      </w:r>
    </w:p>
    <w:p w14:paraId="4D3A35C5" w14:textId="39F8A7EB" w:rsidR="00A47E46" w:rsidRPr="00AF605B"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4.   Demonstrate proficiency in the use of a programming language to solve complex problems in a</w:t>
      </w:r>
      <w:r>
        <w:rPr>
          <w:rStyle w:val="SubtleEmphasis"/>
          <w:i w:val="0"/>
          <w:color w:val="auto"/>
        </w:rPr>
        <w:t xml:space="preserve"> </w:t>
      </w:r>
      <w:del w:id="7" w:author="Jacob McClain" w:date="2021-03-10T14:52:00Z">
        <w:r w:rsidRPr="005C6D8C" w:rsidDel="00B73122">
          <w:rPr>
            <w:rStyle w:val="SubtleEmphasis"/>
            <w:i w:val="0"/>
            <w:color w:val="auto"/>
          </w:rPr>
          <w:delText>s</w:delText>
        </w:r>
        <w:r w:rsidR="00CA4FA0" w:rsidDel="00B73122">
          <w:rPr>
            <w:rStyle w:val="SubtleEmphasis"/>
            <w:i w:val="0"/>
            <w:color w:val="auto"/>
          </w:rPr>
          <w:delText>d</w:delText>
        </w:r>
        <w:r w:rsidRPr="005C6D8C" w:rsidDel="00B73122">
          <w:rPr>
            <w:rStyle w:val="SubtleEmphasis"/>
            <w:i w:val="0"/>
            <w:color w:val="auto"/>
          </w:rPr>
          <w:delText>ecure</w:delText>
        </w:r>
      </w:del>
      <w:ins w:id="8" w:author="Jacob McClain" w:date="2021-03-10T14:52:00Z">
        <w:r w:rsidR="00B73122" w:rsidRPr="005C6D8C">
          <w:rPr>
            <w:rStyle w:val="SubtleEmphasis"/>
            <w:i w:val="0"/>
            <w:color w:val="auto"/>
          </w:rPr>
          <w:t>s</w:t>
        </w:r>
        <w:r w:rsidR="00B73122">
          <w:rPr>
            <w:rStyle w:val="SubtleEmphasis"/>
            <w:i w:val="0"/>
            <w:color w:val="auto"/>
          </w:rPr>
          <w:t>e</w:t>
        </w:r>
        <w:r w:rsidR="00B73122" w:rsidRPr="005C6D8C">
          <w:rPr>
            <w:rStyle w:val="SubtleEmphasis"/>
            <w:i w:val="0"/>
            <w:color w:val="auto"/>
          </w:rPr>
          <w:t>cure</w:t>
        </w:r>
      </w:ins>
      <w:r w:rsidRPr="005C6D8C">
        <w:rPr>
          <w:rStyle w:val="SubtleEmphasis"/>
          <w:i w:val="0"/>
          <w:color w:val="auto"/>
        </w:rPr>
        <w:t xml:space="preserve"> and robust manner.</w:t>
      </w:r>
    </w:p>
    <w:p w14:paraId="1927F252" w14:textId="77777777" w:rsidR="00A47E46" w:rsidRDefault="00A47E46" w:rsidP="00C9032D">
      <w:pPr>
        <w:pStyle w:val="BodyText"/>
        <w:kinsoku w:val="0"/>
        <w:overflowPunct w:val="0"/>
        <w:spacing w:line="241" w:lineRule="exact"/>
        <w:ind w:left="0"/>
      </w:pPr>
    </w:p>
    <w:p w14:paraId="14413FC3" w14:textId="77777777" w:rsidR="00A47E46" w:rsidRDefault="00A47E46" w:rsidP="00547C83">
      <w:pPr>
        <w:pStyle w:val="Body"/>
      </w:pPr>
    </w:p>
    <w:p w14:paraId="0F96E98F" w14:textId="77777777" w:rsidR="00A47E46" w:rsidRDefault="00A47E46" w:rsidP="00547C83">
      <w:pPr>
        <w:pStyle w:val="Body"/>
      </w:pPr>
    </w:p>
    <w:p w14:paraId="1D2F3303" w14:textId="77777777" w:rsidR="00A47E46" w:rsidRDefault="00A47E46" w:rsidP="00547C83">
      <w:pPr>
        <w:pStyle w:val="Body"/>
      </w:pPr>
    </w:p>
    <w:p w14:paraId="6C529119" w14:textId="77777777" w:rsidR="00A47E46" w:rsidRDefault="00A47E46" w:rsidP="00547C83">
      <w:pPr>
        <w:pStyle w:val="Body"/>
      </w:pPr>
    </w:p>
    <w:p w14:paraId="1C033616" w14:textId="77777777" w:rsidR="00A47E46" w:rsidRDefault="00A47E46" w:rsidP="00547C83">
      <w:pPr>
        <w:pStyle w:val="Body"/>
      </w:pPr>
    </w:p>
    <w:p w14:paraId="65733C88" w14:textId="338BFA04" w:rsidR="00547C83" w:rsidRDefault="00547C83" w:rsidP="00547C83">
      <w:pPr>
        <w:pStyle w:val="Body"/>
      </w:pPr>
      <w:r>
        <w:t>(This module introduces simple but not compound conditions, and it does not cover macros or SQL.)</w:t>
      </w:r>
    </w:p>
    <w:p w14:paraId="10E62B10" w14:textId="3D34ED35" w:rsidR="00547C83" w:rsidRDefault="00547C83" w:rsidP="00547C83">
      <w:pPr>
        <w:pStyle w:val="Body"/>
        <w:spacing w:after="0"/>
        <w:rPr>
          <w:rStyle w:val="SubtleEmphasis"/>
        </w:rPr>
      </w:pPr>
      <w:r>
        <w:rPr>
          <w:rStyle w:val="SubtleEmphasis"/>
        </w:rPr>
        <w:t>AP Computer Science Principles Course, Big Idea 1</w:t>
      </w:r>
      <w:r w:rsidR="00D14C0F">
        <w:rPr>
          <w:rStyle w:val="SubtleEmphasis"/>
        </w:rPr>
        <w:t>: Creativity</w:t>
      </w:r>
    </w:p>
    <w:p w14:paraId="4A25D545" w14:textId="43D50EBF" w:rsidR="00D14C0F" w:rsidRPr="0024558A" w:rsidRDefault="00D14C0F" w:rsidP="00D14C0F">
      <w:pPr>
        <w:pStyle w:val="Body"/>
        <w:tabs>
          <w:tab w:val="left" w:pos="720"/>
          <w:tab w:val="left" w:pos="1440"/>
        </w:tabs>
        <w:spacing w:before="0" w:after="0"/>
      </w:pPr>
      <w:r>
        <w:rPr>
          <w:b/>
          <w:bCs/>
        </w:rPr>
        <w:t xml:space="preserve">L.O. </w:t>
      </w:r>
      <w:r w:rsidR="00547C83">
        <w:rPr>
          <w:b/>
          <w:bCs/>
        </w:rPr>
        <w:t>1.1.1</w:t>
      </w:r>
      <w:r>
        <w:t xml:space="preserve"> </w:t>
      </w:r>
      <w:r w:rsidR="00547C83">
        <w:t>Apply a creative development process when creating computational artifacts.</w:t>
      </w:r>
      <w:r>
        <w:br/>
      </w:r>
      <w:r>
        <w:rPr>
          <w:b/>
        </w:rPr>
        <w:t xml:space="preserve"> </w:t>
      </w:r>
      <w:r>
        <w:rPr>
          <w:b/>
        </w:rPr>
        <w:tab/>
      </w:r>
      <w:r w:rsidRPr="0024558A">
        <w:rPr>
          <w:b/>
        </w:rPr>
        <w:t>EK 1.1.1A</w:t>
      </w:r>
      <w:r w:rsidRPr="0024558A">
        <w:t xml:space="preserve"> A creative process in the development of a computational </w:t>
      </w:r>
      <w:r w:rsidRPr="0024558A">
        <w:br/>
        <w:t xml:space="preserve"> </w:t>
      </w:r>
      <w:r w:rsidRPr="0024558A">
        <w:tab/>
        <w:t xml:space="preserve">artifact can include, but is not limited to, employing nontraditional, </w:t>
      </w:r>
      <w:r w:rsidRPr="0024558A">
        <w:br/>
        <w:t xml:space="preserve"> </w:t>
      </w:r>
      <w:r w:rsidRPr="0024558A">
        <w:tab/>
        <w:t xml:space="preserve">nonprescribed techniques; the use of novel combinations of artifacts, tools, </w:t>
      </w:r>
      <w:r w:rsidRPr="0024558A">
        <w:br/>
        <w:t xml:space="preserve"> </w:t>
      </w:r>
      <w:r w:rsidRPr="0024558A">
        <w:tab/>
        <w:t>and techniques; and the exploration of personal curiosities.</w:t>
      </w:r>
    </w:p>
    <w:p w14:paraId="250B62AC" w14:textId="6A99CEE7" w:rsidR="00A46212" w:rsidRPr="002251B0" w:rsidRDefault="00D14C0F" w:rsidP="00A46212">
      <w:pPr>
        <w:pStyle w:val="Body"/>
        <w:tabs>
          <w:tab w:val="left" w:pos="720"/>
          <w:tab w:val="left" w:pos="1440"/>
        </w:tabs>
        <w:spacing w:before="0" w:after="0"/>
      </w:pPr>
      <w:r w:rsidRPr="0024558A">
        <w:rPr>
          <w:b/>
        </w:rPr>
        <w:t xml:space="preserve"> </w:t>
      </w:r>
      <w:r w:rsidRPr="0024558A">
        <w:rPr>
          <w:b/>
        </w:rPr>
        <w:tab/>
        <w:t>EK 1.1.1B</w:t>
      </w:r>
      <w:r w:rsidRPr="0024558A">
        <w:t xml:space="preserve"> Creating computational artifacts employs an iterative and often </w:t>
      </w:r>
      <w:r w:rsidRPr="0024558A">
        <w:br/>
        <w:t xml:space="preserve"> </w:t>
      </w:r>
      <w:r w:rsidRPr="0024558A">
        <w:tab/>
        <w:t>exploratory process to translate ideas into tangible form.</w:t>
      </w:r>
      <w:r>
        <w:br/>
      </w:r>
      <w:r>
        <w:rPr>
          <w:b/>
          <w:bCs/>
        </w:rPr>
        <w:t xml:space="preserve">L.O. </w:t>
      </w:r>
      <w:r w:rsidR="00547C83">
        <w:rPr>
          <w:b/>
          <w:bCs/>
        </w:rPr>
        <w:t>1.2.2</w:t>
      </w:r>
      <w:r>
        <w:rPr>
          <w:b/>
          <w:bCs/>
        </w:rPr>
        <w:t xml:space="preserve"> </w:t>
      </w:r>
      <w:r w:rsidR="00547C83">
        <w:t>Create a computational artifact using computing tools and techniques to solve a problem.</w:t>
      </w:r>
      <w:r>
        <w:br/>
        <w:t xml:space="preserve"> </w:t>
      </w:r>
      <w:r>
        <w:tab/>
      </w:r>
      <w:r w:rsidR="00A46212" w:rsidRPr="002251B0">
        <w:rPr>
          <w:b/>
        </w:rPr>
        <w:t>EK 1.2.2A</w:t>
      </w:r>
      <w:r w:rsidR="00A46212" w:rsidRPr="002251B0">
        <w:t xml:space="preserve"> Computing tools and techniques can enhance the process of </w:t>
      </w:r>
      <w:r w:rsidR="00A46212" w:rsidRPr="002251B0">
        <w:br/>
        <w:t xml:space="preserve"> </w:t>
      </w:r>
      <w:r w:rsidR="00A46212" w:rsidRPr="002251B0">
        <w:tab/>
        <w:t>finding a solution to a problem.</w:t>
      </w:r>
    </w:p>
    <w:p w14:paraId="78447813" w14:textId="26E03D29" w:rsidR="00547C83" w:rsidRDefault="00A46212" w:rsidP="00A46212">
      <w:pPr>
        <w:pStyle w:val="Body"/>
        <w:tabs>
          <w:tab w:val="left" w:pos="720"/>
          <w:tab w:val="left" w:pos="1440"/>
        </w:tabs>
        <w:spacing w:before="0" w:after="0"/>
        <w:ind w:left="720"/>
      </w:pPr>
      <w:r w:rsidRPr="002251B0">
        <w:rPr>
          <w:b/>
        </w:rPr>
        <w:lastRenderedPageBreak/>
        <w:t>EK 1.2.2B</w:t>
      </w:r>
      <w:r w:rsidRPr="002251B0">
        <w:t xml:space="preserve"> A creative development process for creating computational artifacts can be used to solve problems when traditional or prescribed computing techniques are not effective.</w:t>
      </w:r>
    </w:p>
    <w:p w14:paraId="2C8CD568" w14:textId="039717A1" w:rsidR="00D14C0F" w:rsidRPr="002251B0" w:rsidRDefault="00D14C0F" w:rsidP="00D14C0F">
      <w:pPr>
        <w:pStyle w:val="Body"/>
        <w:tabs>
          <w:tab w:val="left" w:pos="720"/>
        </w:tabs>
        <w:spacing w:before="0" w:after="0"/>
      </w:pPr>
      <w:r>
        <w:rPr>
          <w:b/>
          <w:bCs/>
        </w:rPr>
        <w:t xml:space="preserve">L.O. </w:t>
      </w:r>
      <w:r w:rsidR="00547C83">
        <w:rPr>
          <w:b/>
          <w:bCs/>
        </w:rPr>
        <w:t>1.2.3</w:t>
      </w:r>
      <w:r w:rsidR="00547C83">
        <w:tab/>
        <w:t>Create a new computational artifact by combining or modifying existing artifacts.</w:t>
      </w:r>
      <w:r>
        <w:br/>
      </w:r>
      <w:r>
        <w:rPr>
          <w:b/>
        </w:rPr>
        <w:t xml:space="preserve"> </w:t>
      </w:r>
      <w:r>
        <w:rPr>
          <w:b/>
        </w:rPr>
        <w:tab/>
      </w:r>
      <w:r w:rsidRPr="002251B0">
        <w:rPr>
          <w:b/>
        </w:rPr>
        <w:t>EK 1.2.3A</w:t>
      </w:r>
      <w:r w:rsidRPr="002251B0">
        <w:t xml:space="preserve"> Creating computational artifacts can be done by combining and </w:t>
      </w:r>
      <w:r w:rsidRPr="002251B0">
        <w:br/>
        <w:t xml:space="preserve"> </w:t>
      </w:r>
      <w:r w:rsidRPr="002251B0">
        <w:tab/>
        <w:t>modifying existing artifacts or by creating new artifacts.</w:t>
      </w:r>
    </w:p>
    <w:p w14:paraId="31E3D378" w14:textId="32E71CC0" w:rsidR="00D14C0F" w:rsidRPr="002251B0" w:rsidRDefault="00D14C0F" w:rsidP="00D14C0F">
      <w:pPr>
        <w:pStyle w:val="Body"/>
        <w:tabs>
          <w:tab w:val="left" w:pos="720"/>
        </w:tabs>
        <w:spacing w:before="0" w:after="0"/>
        <w:ind w:left="720"/>
      </w:pPr>
      <w:r w:rsidRPr="002251B0">
        <w:rPr>
          <w:b/>
        </w:rPr>
        <w:t>EK 1.2.3B</w:t>
      </w:r>
      <w:r w:rsidRPr="002251B0">
        <w:t xml:space="preserve"> Computation facilitates the creation and modification of computational artifacts with enhanced detail and precision.</w:t>
      </w:r>
    </w:p>
    <w:p w14:paraId="75BF58C0" w14:textId="4B27C9E1" w:rsidR="00547C83" w:rsidRDefault="00D14C0F" w:rsidP="00D14C0F">
      <w:pPr>
        <w:pStyle w:val="Body"/>
        <w:tabs>
          <w:tab w:val="left" w:pos="720"/>
        </w:tabs>
        <w:spacing w:before="0" w:after="0"/>
      </w:pPr>
      <w:r w:rsidRPr="002251B0">
        <w:rPr>
          <w:b/>
        </w:rPr>
        <w:t xml:space="preserve"> </w:t>
      </w:r>
      <w:r w:rsidRPr="002251B0">
        <w:rPr>
          <w:b/>
        </w:rPr>
        <w:tab/>
        <w:t>EK 1.2.3C</w:t>
      </w:r>
      <w:r w:rsidRPr="002251B0">
        <w:t xml:space="preserve"> Combining or modifying existing artifacts can show personal  </w:t>
      </w:r>
      <w:r w:rsidRPr="002251B0">
        <w:br/>
        <w:t xml:space="preserve"> </w:t>
      </w:r>
      <w:r w:rsidRPr="002251B0">
        <w:tab/>
        <w:t>expression of ideas.</w:t>
      </w:r>
    </w:p>
    <w:p w14:paraId="49640291" w14:textId="6B948EBE" w:rsidR="00D14C0F" w:rsidRDefault="00D14C0F" w:rsidP="00D14C0F">
      <w:pPr>
        <w:pStyle w:val="Body"/>
        <w:spacing w:after="0"/>
        <w:rPr>
          <w:rStyle w:val="SubtleEmphasis"/>
        </w:rPr>
      </w:pPr>
      <w:r>
        <w:rPr>
          <w:rStyle w:val="SubtleEmphasis"/>
        </w:rPr>
        <w:t>AP Computer Science Principles Course, Big Idea</w:t>
      </w:r>
      <w:r w:rsidR="00A46212">
        <w:rPr>
          <w:rStyle w:val="SubtleEmphasis"/>
        </w:rPr>
        <w:t xml:space="preserve"> 2: Abstraction</w:t>
      </w:r>
    </w:p>
    <w:p w14:paraId="1C83B5A6" w14:textId="3EC40AD4" w:rsidR="00B44E93" w:rsidRPr="002251B0" w:rsidRDefault="00A46212" w:rsidP="00CD07DC">
      <w:pPr>
        <w:pStyle w:val="Body"/>
        <w:tabs>
          <w:tab w:val="left" w:pos="720"/>
        </w:tabs>
        <w:spacing w:before="0" w:after="0"/>
      </w:pPr>
      <w:r>
        <w:rPr>
          <w:b/>
          <w:bCs/>
        </w:rPr>
        <w:t xml:space="preserve">L.O. </w:t>
      </w:r>
      <w:r w:rsidR="00547C83">
        <w:rPr>
          <w:b/>
          <w:bCs/>
        </w:rPr>
        <w:t>2.1.1</w:t>
      </w:r>
      <w:r>
        <w:rPr>
          <w:b/>
          <w:bCs/>
        </w:rPr>
        <w:t xml:space="preserve"> </w:t>
      </w:r>
      <w:r w:rsidR="00547C83">
        <w:t>Describe the variety of abstractions used to represent data.</w:t>
      </w:r>
      <w:r>
        <w:br/>
      </w:r>
      <w:r w:rsidR="00CD07DC">
        <w:t xml:space="preserve"> </w:t>
      </w:r>
      <w:r w:rsidR="00CD07DC">
        <w:tab/>
      </w:r>
      <w:r w:rsidR="00B44E93" w:rsidRPr="002251B0">
        <w:rPr>
          <w:b/>
        </w:rPr>
        <w:t>EK 2.1.1A</w:t>
      </w:r>
      <w:r w:rsidR="00B44E93" w:rsidRPr="002251B0">
        <w:t xml:space="preserve"> Digital data is represented by abstractions at different levels.</w:t>
      </w:r>
      <w:r w:rsidR="00B44E93" w:rsidRPr="002251B0">
        <w:br/>
      </w:r>
      <w:r w:rsidR="00CD07DC" w:rsidRPr="002251B0">
        <w:t xml:space="preserve"> </w:t>
      </w:r>
      <w:r w:rsidR="00CD07DC" w:rsidRPr="002251B0">
        <w:tab/>
      </w:r>
      <w:r w:rsidR="00B44E93" w:rsidRPr="002251B0">
        <w:rPr>
          <w:b/>
        </w:rPr>
        <w:t xml:space="preserve">EK 2.1.1B </w:t>
      </w:r>
      <w:proofErr w:type="gramStart"/>
      <w:r w:rsidR="00B44E93" w:rsidRPr="002251B0">
        <w:t>At</w:t>
      </w:r>
      <w:proofErr w:type="gramEnd"/>
      <w:r w:rsidR="00B44E93" w:rsidRPr="002251B0">
        <w:t xml:space="preserve"> the lowest level, all digital data are represented by bits.</w:t>
      </w:r>
    </w:p>
    <w:p w14:paraId="03DC5BAE" w14:textId="554E0319" w:rsidR="00B44E93" w:rsidRPr="002251B0" w:rsidRDefault="00B44E93" w:rsidP="00CD07DC">
      <w:pPr>
        <w:pStyle w:val="Body"/>
        <w:tabs>
          <w:tab w:val="left" w:pos="720"/>
        </w:tabs>
        <w:spacing w:before="0" w:after="0"/>
        <w:ind w:left="720"/>
      </w:pPr>
      <w:r w:rsidRPr="002251B0">
        <w:rPr>
          <w:b/>
        </w:rPr>
        <w:t>EK 2.1.1C</w:t>
      </w:r>
      <w:r w:rsidRPr="002251B0">
        <w:t xml:space="preserve"> </w:t>
      </w:r>
      <w:proofErr w:type="gramStart"/>
      <w:r w:rsidRPr="002251B0">
        <w:t>At</w:t>
      </w:r>
      <w:proofErr w:type="gramEnd"/>
      <w:r w:rsidRPr="002251B0">
        <w:t xml:space="preserve"> a higher level, bits are grouped to represent abstractions, including but not limited to numbers, characters, and color.</w:t>
      </w:r>
    </w:p>
    <w:p w14:paraId="37B5C26E" w14:textId="35952A0A" w:rsidR="00B44E93" w:rsidRPr="002251B0" w:rsidRDefault="00B44E93" w:rsidP="00CD07DC">
      <w:pPr>
        <w:pStyle w:val="Body"/>
        <w:tabs>
          <w:tab w:val="left" w:pos="720"/>
        </w:tabs>
        <w:spacing w:before="0" w:after="0"/>
        <w:ind w:left="720"/>
      </w:pPr>
      <w:r w:rsidRPr="002251B0">
        <w:rPr>
          <w:b/>
        </w:rPr>
        <w:t>EK 2.1.1D</w:t>
      </w:r>
      <w:r w:rsidRPr="002251B0">
        <w:t xml:space="preserve"> Number bases, including binary, decimal, and hexadecimal, are used to represent and investigate digital data.</w:t>
      </w:r>
    </w:p>
    <w:p w14:paraId="52F0D3D8" w14:textId="14CB8F40" w:rsidR="00B44E93" w:rsidRPr="002251B0" w:rsidRDefault="00B44E93" w:rsidP="00CD07DC">
      <w:pPr>
        <w:pStyle w:val="Body"/>
        <w:tabs>
          <w:tab w:val="left" w:pos="720"/>
        </w:tabs>
        <w:spacing w:before="0" w:after="0"/>
        <w:ind w:left="720"/>
      </w:pPr>
      <w:r w:rsidRPr="002251B0">
        <w:rPr>
          <w:b/>
        </w:rPr>
        <w:t>EK 2.1.1E</w:t>
      </w:r>
      <w:r w:rsidRPr="002251B0">
        <w:t xml:space="preserve"> </w:t>
      </w:r>
      <w:proofErr w:type="gramStart"/>
      <w:r w:rsidRPr="002251B0">
        <w:t>At</w:t>
      </w:r>
      <w:proofErr w:type="gramEnd"/>
      <w:r w:rsidRPr="002251B0">
        <w:t xml:space="preserve"> one of the lowest levels of abstraction, digital data is represented in binary (base 2) using only combinations of the digits zero and one. EXCLUSION STATEMENT (for EK 2.1.1E): Two’s complement conversions are beyond the scope of this course and the AP Exam.</w:t>
      </w:r>
    </w:p>
    <w:p w14:paraId="0A6B9B6D" w14:textId="4D13070C" w:rsidR="00547C83" w:rsidRDefault="00A46212" w:rsidP="00547C83">
      <w:pPr>
        <w:pStyle w:val="Body"/>
        <w:tabs>
          <w:tab w:val="left" w:pos="720"/>
        </w:tabs>
        <w:spacing w:before="0" w:after="0"/>
      </w:pPr>
      <w:r>
        <w:rPr>
          <w:b/>
          <w:bCs/>
        </w:rPr>
        <w:t xml:space="preserve">L.O. </w:t>
      </w:r>
      <w:r w:rsidR="00547C83">
        <w:rPr>
          <w:b/>
          <w:bCs/>
        </w:rPr>
        <w:t>2.2.2</w:t>
      </w:r>
      <w:r>
        <w:rPr>
          <w:b/>
          <w:bCs/>
        </w:rPr>
        <w:t xml:space="preserve"> </w:t>
      </w:r>
      <w:r w:rsidR="00547C83">
        <w:t>Use multiple levels of abstraction to write programs.</w:t>
      </w:r>
      <w:r>
        <w:br/>
      </w:r>
      <w:r w:rsidR="00B44E93">
        <w:t xml:space="preserve"> </w:t>
      </w:r>
      <w:r w:rsidR="00B44E93">
        <w:tab/>
      </w:r>
      <w:r w:rsidR="00B44E93" w:rsidRPr="002251B0">
        <w:rPr>
          <w:b/>
        </w:rPr>
        <w:t>EK. 2.2.2A</w:t>
      </w:r>
      <w:r w:rsidR="00B44E93" w:rsidRPr="002251B0">
        <w:t xml:space="preserve"> Software is developed using multiple levels of abstractions, </w:t>
      </w:r>
      <w:r w:rsidR="00B44E93" w:rsidRPr="002251B0">
        <w:br/>
        <w:t xml:space="preserve"> </w:t>
      </w:r>
      <w:r w:rsidR="00B44E93" w:rsidRPr="002251B0">
        <w:tab/>
        <w:t xml:space="preserve">such as constants, expressions, statements, and procedures, and libraries. </w:t>
      </w:r>
      <w:r w:rsidR="00B44E93" w:rsidRPr="002251B0">
        <w:br/>
        <w:t xml:space="preserve"> </w:t>
      </w:r>
      <w:r w:rsidR="00B44E93" w:rsidRPr="002251B0">
        <w:tab/>
      </w:r>
      <w:r w:rsidR="00B44E93" w:rsidRPr="002251B0">
        <w:rPr>
          <w:b/>
        </w:rPr>
        <w:t>EK 2.2.2B</w:t>
      </w:r>
      <w:r w:rsidR="00B44E93" w:rsidRPr="002251B0">
        <w:t xml:space="preserve"> Being aware of and using multiple levels of abstractions in </w:t>
      </w:r>
      <w:r w:rsidR="00B44E93" w:rsidRPr="002251B0">
        <w:br/>
        <w:t xml:space="preserve"> </w:t>
      </w:r>
      <w:r w:rsidR="00B44E93" w:rsidRPr="002251B0">
        <w:tab/>
        <w:t xml:space="preserve">developing programs help to </w:t>
      </w:r>
      <w:proofErr w:type="gramStart"/>
      <w:r w:rsidR="00B44E93" w:rsidRPr="002251B0">
        <w:t>more effectively apply available resources</w:t>
      </w:r>
      <w:proofErr w:type="gramEnd"/>
      <w:r w:rsidR="00B44E93" w:rsidRPr="002251B0">
        <w:t xml:space="preserve"> and </w:t>
      </w:r>
      <w:r w:rsidR="00B44E93" w:rsidRPr="002251B0">
        <w:br/>
        <w:t xml:space="preserve"> </w:t>
      </w:r>
      <w:r w:rsidR="00B44E93" w:rsidRPr="002251B0">
        <w:tab/>
        <w:t>tools to solve problems.</w:t>
      </w:r>
    </w:p>
    <w:p w14:paraId="774563F4" w14:textId="77777777" w:rsidR="00A46212" w:rsidRDefault="00A46212" w:rsidP="00A46212">
      <w:pPr>
        <w:pStyle w:val="Body"/>
        <w:tabs>
          <w:tab w:val="left" w:pos="720"/>
        </w:tabs>
        <w:spacing w:before="0" w:after="0"/>
      </w:pPr>
      <w:r>
        <w:rPr>
          <w:b/>
          <w:bCs/>
        </w:rPr>
        <w:t xml:space="preserve">L.O. </w:t>
      </w:r>
      <w:r w:rsidR="00547C83">
        <w:rPr>
          <w:b/>
          <w:bCs/>
        </w:rPr>
        <w:t>2.2.3</w:t>
      </w:r>
      <w:r>
        <w:rPr>
          <w:b/>
          <w:bCs/>
        </w:rPr>
        <w:t xml:space="preserve"> </w:t>
      </w:r>
      <w:r w:rsidR="00547C83">
        <w:t>Identify multiple levels of abstractions that are used when writing programs.</w:t>
      </w:r>
    </w:p>
    <w:p w14:paraId="0F8FF0C2" w14:textId="2FAAAB0A" w:rsidR="00A46212" w:rsidRPr="002251B0" w:rsidRDefault="00A46212" w:rsidP="00A46212">
      <w:pPr>
        <w:pStyle w:val="Body"/>
        <w:tabs>
          <w:tab w:val="left" w:pos="720"/>
        </w:tabs>
        <w:spacing w:before="0" w:after="0"/>
      </w:pPr>
      <w:r>
        <w:rPr>
          <w:b/>
        </w:rPr>
        <w:t xml:space="preserve"> </w:t>
      </w:r>
      <w:r>
        <w:rPr>
          <w:b/>
        </w:rPr>
        <w:tab/>
      </w:r>
      <w:r w:rsidRPr="002251B0">
        <w:rPr>
          <w:b/>
        </w:rPr>
        <w:t>EK 2.2.3A</w:t>
      </w:r>
      <w:r w:rsidRPr="002251B0">
        <w:t xml:space="preserve"> Different programming languages offer different levels of </w:t>
      </w:r>
      <w:r w:rsidRPr="002251B0">
        <w:br/>
        <w:t xml:space="preserve"> </w:t>
      </w:r>
      <w:r w:rsidRPr="002251B0">
        <w:tab/>
        <w:t xml:space="preserve">abstraction. EXCLUSION STATEMENT (for EK 2.2.3A): Knowledge of the </w:t>
      </w:r>
      <w:r w:rsidRPr="002251B0">
        <w:br/>
        <w:t xml:space="preserve"> </w:t>
      </w:r>
      <w:r w:rsidRPr="002251B0">
        <w:tab/>
        <w:t xml:space="preserve">abstraction capabilities of all programming languages is beyond the scope </w:t>
      </w:r>
      <w:r w:rsidRPr="002251B0">
        <w:br/>
        <w:t xml:space="preserve"> </w:t>
      </w:r>
      <w:r w:rsidRPr="002251B0">
        <w:tab/>
        <w:t>of this course and the AP Exam.</w:t>
      </w:r>
    </w:p>
    <w:p w14:paraId="20140BD5" w14:textId="638C8A94" w:rsidR="00A46212" w:rsidRPr="002251B0" w:rsidRDefault="00A46212" w:rsidP="00A46212">
      <w:pPr>
        <w:pStyle w:val="Body"/>
        <w:tabs>
          <w:tab w:val="left" w:pos="720"/>
        </w:tabs>
        <w:spacing w:before="0" w:after="0"/>
        <w:ind w:left="720"/>
      </w:pPr>
      <w:r w:rsidRPr="002251B0">
        <w:rPr>
          <w:b/>
        </w:rPr>
        <w:t>EK 2.2.3B</w:t>
      </w:r>
      <w:r w:rsidRPr="002251B0">
        <w:t xml:space="preserve"> High-level programming languages provide more abstractions for the programmer and make it easier for people to read and write a program.</w:t>
      </w:r>
    </w:p>
    <w:p w14:paraId="3C16BD8D" w14:textId="7E774B3C" w:rsidR="00A46212" w:rsidRPr="002251B0" w:rsidRDefault="00A46212" w:rsidP="00A46212">
      <w:pPr>
        <w:pStyle w:val="Body"/>
        <w:tabs>
          <w:tab w:val="left" w:pos="720"/>
        </w:tabs>
        <w:spacing w:before="0" w:after="0"/>
        <w:ind w:left="720"/>
      </w:pPr>
      <w:r w:rsidRPr="002251B0">
        <w:rPr>
          <w:b/>
        </w:rPr>
        <w:t>EK 2.2.3C</w:t>
      </w:r>
      <w:r w:rsidRPr="002251B0">
        <w:t xml:space="preserve"> Code in a programming language is often translated into code in another (</w:t>
      </w:r>
      <w:proofErr w:type="gramStart"/>
      <w:r w:rsidRPr="002251B0">
        <w:t>lower-level</w:t>
      </w:r>
      <w:proofErr w:type="gramEnd"/>
      <w:r w:rsidRPr="002251B0">
        <w:t>) language to be executed on a computer.</w:t>
      </w:r>
    </w:p>
    <w:p w14:paraId="4F729586" w14:textId="090917DA" w:rsidR="00A46212" w:rsidRPr="002251B0" w:rsidRDefault="00A46212" w:rsidP="00A46212">
      <w:pPr>
        <w:pStyle w:val="Body"/>
        <w:tabs>
          <w:tab w:val="left" w:pos="720"/>
        </w:tabs>
        <w:spacing w:before="0" w:after="0"/>
        <w:ind w:left="720"/>
      </w:pPr>
      <w:r w:rsidRPr="002251B0">
        <w:rPr>
          <w:b/>
        </w:rPr>
        <w:lastRenderedPageBreak/>
        <w:t>EK 2.2.3D</w:t>
      </w:r>
      <w:r w:rsidRPr="002251B0">
        <w:t xml:space="preserve"> </w:t>
      </w:r>
      <w:proofErr w:type="gramStart"/>
      <w:r w:rsidRPr="002251B0">
        <w:t>In</w:t>
      </w:r>
      <w:proofErr w:type="gramEnd"/>
      <w:r w:rsidRPr="002251B0">
        <w:t xml:space="preserve"> an abstraction hierarchy, higher levels of abstraction (the most general concepts) would be placed toward the top and lower-level abstractions (the more specific concepts) toward the bottom.</w:t>
      </w:r>
    </w:p>
    <w:p w14:paraId="0D2A8E32" w14:textId="70B57716" w:rsidR="00D14C0F" w:rsidRDefault="00D14C0F" w:rsidP="00D14C0F">
      <w:pPr>
        <w:pStyle w:val="Body"/>
        <w:spacing w:after="0"/>
        <w:rPr>
          <w:rStyle w:val="SubtleEmphasis"/>
        </w:rPr>
      </w:pPr>
      <w:r>
        <w:rPr>
          <w:rStyle w:val="SubtleEmphasis"/>
        </w:rPr>
        <w:t>AP Computer Science Principles Course, Big Idea</w:t>
      </w:r>
      <w:r w:rsidR="00A46212">
        <w:rPr>
          <w:rStyle w:val="SubtleEmphasis"/>
        </w:rPr>
        <w:t xml:space="preserve"> 3: </w:t>
      </w:r>
      <w:r w:rsidR="00B23768">
        <w:rPr>
          <w:rStyle w:val="SubtleEmphasis"/>
        </w:rPr>
        <w:t>Data and Information</w:t>
      </w:r>
    </w:p>
    <w:p w14:paraId="47258487" w14:textId="36BFD86C" w:rsidR="00366FDF" w:rsidRPr="002251B0" w:rsidRDefault="00366FDF" w:rsidP="00366FDF">
      <w:pPr>
        <w:pStyle w:val="Body"/>
        <w:tabs>
          <w:tab w:val="left" w:pos="720"/>
        </w:tabs>
        <w:spacing w:before="0" w:after="0"/>
      </w:pPr>
      <w:r>
        <w:rPr>
          <w:b/>
          <w:bCs/>
        </w:rPr>
        <w:t xml:space="preserve">L.O. </w:t>
      </w:r>
      <w:r w:rsidR="00547C83">
        <w:rPr>
          <w:b/>
          <w:bCs/>
        </w:rPr>
        <w:t>3.3.1</w:t>
      </w:r>
      <w:r>
        <w:t xml:space="preserve"> </w:t>
      </w:r>
      <w:r w:rsidR="00547C83">
        <w:t>Analyze how data representation, storage, security, and transmission of data involve computational manipulation of information.</w:t>
      </w:r>
      <w:r>
        <w:br/>
        <w:t xml:space="preserve"> </w:t>
      </w:r>
      <w:r>
        <w:tab/>
      </w:r>
      <w:r w:rsidRPr="002251B0">
        <w:rPr>
          <w:b/>
        </w:rPr>
        <w:t>EK 3.3.1A</w:t>
      </w:r>
      <w:r w:rsidRPr="002251B0">
        <w:t xml:space="preserve"> Digital data representations involve trade-offs related to </w:t>
      </w:r>
      <w:r w:rsidRPr="002251B0">
        <w:br/>
        <w:t xml:space="preserve"> </w:t>
      </w:r>
      <w:r w:rsidRPr="002251B0">
        <w:tab/>
        <w:t>storage, security, and privacy concerns.</w:t>
      </w:r>
    </w:p>
    <w:p w14:paraId="0559FAE0" w14:textId="779195B0" w:rsidR="00366FDF" w:rsidRPr="002251B0" w:rsidRDefault="00366FDF" w:rsidP="00366FDF">
      <w:pPr>
        <w:pStyle w:val="Body"/>
        <w:tabs>
          <w:tab w:val="left" w:pos="720"/>
        </w:tabs>
        <w:spacing w:before="0" w:after="0"/>
        <w:ind w:left="720"/>
      </w:pPr>
      <w:r w:rsidRPr="002251B0">
        <w:rPr>
          <w:b/>
        </w:rPr>
        <w:t>EK 3.3.1B</w:t>
      </w:r>
      <w:r w:rsidRPr="002251B0">
        <w:t xml:space="preserve"> Security concerns engender trade-offs in storing and transmitting information.</w:t>
      </w:r>
    </w:p>
    <w:p w14:paraId="67FA0FF5" w14:textId="5448DDEE" w:rsidR="00366FDF" w:rsidRPr="002251B0" w:rsidRDefault="00366FDF" w:rsidP="00366FDF">
      <w:pPr>
        <w:pStyle w:val="Body"/>
        <w:tabs>
          <w:tab w:val="left" w:pos="720"/>
        </w:tabs>
        <w:spacing w:before="0" w:after="0"/>
        <w:ind w:left="720"/>
      </w:pPr>
      <w:r w:rsidRPr="002251B0">
        <w:rPr>
          <w:b/>
        </w:rPr>
        <w:t>EK 3.3.1C</w:t>
      </w:r>
      <w:r w:rsidRPr="002251B0">
        <w:t xml:space="preserve"> There are trade-offs in using lossy and lossless compression techniques for storing and transmitting data.</w:t>
      </w:r>
    </w:p>
    <w:p w14:paraId="79282698" w14:textId="6FD0D836" w:rsidR="00366FDF" w:rsidRDefault="00366FDF" w:rsidP="00366FDF">
      <w:pPr>
        <w:pStyle w:val="Body"/>
        <w:tabs>
          <w:tab w:val="left" w:pos="720"/>
        </w:tabs>
        <w:spacing w:before="0" w:after="0"/>
        <w:ind w:left="720"/>
      </w:pPr>
      <w:r w:rsidRPr="002251B0">
        <w:rPr>
          <w:b/>
        </w:rPr>
        <w:t>EK 3.3.1G</w:t>
      </w:r>
      <w:r w:rsidRPr="002251B0">
        <w:t xml:space="preserve"> Data is stored in many formats depending on its characteristics (e.g., size and intended use).</w:t>
      </w:r>
    </w:p>
    <w:p w14:paraId="0BAF221E" w14:textId="5B3E9459" w:rsidR="00547C83" w:rsidRDefault="00366FDF" w:rsidP="00366FDF">
      <w:pPr>
        <w:pStyle w:val="Body"/>
        <w:tabs>
          <w:tab w:val="left" w:pos="720"/>
        </w:tabs>
        <w:spacing w:before="0" w:after="0"/>
        <w:ind w:left="720"/>
      </w:pPr>
      <w:r w:rsidRPr="002251B0">
        <w:rPr>
          <w:b/>
        </w:rPr>
        <w:t xml:space="preserve">EK 3.3.1I </w:t>
      </w:r>
      <w:r w:rsidRPr="002251B0">
        <w:t>Reading data and updating data have different storage requirements</w:t>
      </w:r>
    </w:p>
    <w:p w14:paraId="53F65070" w14:textId="2003C3C2" w:rsidR="00D14C0F" w:rsidRDefault="00D14C0F" w:rsidP="00D14C0F">
      <w:pPr>
        <w:pStyle w:val="Body"/>
        <w:spacing w:after="0"/>
        <w:rPr>
          <w:rStyle w:val="SubtleEmphasis"/>
        </w:rPr>
      </w:pPr>
      <w:r>
        <w:rPr>
          <w:rStyle w:val="SubtleEmphasis"/>
        </w:rPr>
        <w:t>AP Computer Science Principles Course, Big Idea</w:t>
      </w:r>
      <w:r w:rsidR="000F7360">
        <w:rPr>
          <w:rStyle w:val="SubtleEmphasis"/>
        </w:rPr>
        <w:t xml:space="preserve"> 4: Algorithms</w:t>
      </w:r>
    </w:p>
    <w:p w14:paraId="35191C2A" w14:textId="5084A2E3" w:rsidR="000F7360" w:rsidRPr="002251B0" w:rsidRDefault="000F7360" w:rsidP="000F7360">
      <w:pPr>
        <w:pStyle w:val="Body"/>
        <w:tabs>
          <w:tab w:val="left" w:pos="720"/>
        </w:tabs>
        <w:spacing w:before="0" w:after="0"/>
      </w:pPr>
      <w:r>
        <w:rPr>
          <w:b/>
          <w:bCs/>
        </w:rPr>
        <w:t xml:space="preserve">L.O. </w:t>
      </w:r>
      <w:r w:rsidR="00547C83">
        <w:rPr>
          <w:b/>
          <w:bCs/>
        </w:rPr>
        <w:t>4.1.1</w:t>
      </w:r>
      <w:r>
        <w:rPr>
          <w:b/>
          <w:bCs/>
        </w:rPr>
        <w:t xml:space="preserve"> </w:t>
      </w:r>
      <w:r w:rsidR="00547C83">
        <w:t>Develop an algorithm for implementation in a program.</w:t>
      </w:r>
      <w:r>
        <w:br/>
        <w:t xml:space="preserve"> </w:t>
      </w:r>
      <w:r>
        <w:tab/>
      </w:r>
      <w:r w:rsidRPr="002251B0">
        <w:rPr>
          <w:b/>
        </w:rPr>
        <w:t>EK 4.1.1A</w:t>
      </w:r>
      <w:r w:rsidRPr="002251B0">
        <w:t xml:space="preserve"> Sequencing, selection, and iteration are building blocks of </w:t>
      </w:r>
      <w:r w:rsidRPr="002251B0">
        <w:br/>
        <w:t xml:space="preserve"> </w:t>
      </w:r>
      <w:r w:rsidRPr="002251B0">
        <w:tab/>
        <w:t>algorithms.</w:t>
      </w:r>
    </w:p>
    <w:p w14:paraId="1F5A4569" w14:textId="58D94978" w:rsidR="000F7360" w:rsidRPr="002251B0" w:rsidRDefault="000F7360" w:rsidP="000F7360">
      <w:pPr>
        <w:pStyle w:val="Body"/>
        <w:tabs>
          <w:tab w:val="left" w:pos="720"/>
        </w:tabs>
        <w:spacing w:before="0" w:after="0"/>
        <w:ind w:left="720"/>
      </w:pPr>
      <w:r w:rsidRPr="002251B0">
        <w:rPr>
          <w:b/>
        </w:rPr>
        <w:t>EK 4.1.1B</w:t>
      </w:r>
      <w:r w:rsidRPr="002251B0">
        <w:t xml:space="preserve"> Sequencing is the application of each step of an algorithm in the order in which the statements are given.</w:t>
      </w:r>
    </w:p>
    <w:p w14:paraId="652591ED" w14:textId="2F680F3C" w:rsidR="000F7360" w:rsidRPr="002251B0" w:rsidRDefault="000F7360" w:rsidP="000F7360">
      <w:pPr>
        <w:pStyle w:val="Body"/>
        <w:tabs>
          <w:tab w:val="left" w:pos="720"/>
        </w:tabs>
        <w:spacing w:before="0" w:after="0"/>
        <w:ind w:left="720"/>
      </w:pPr>
      <w:r w:rsidRPr="002251B0">
        <w:rPr>
          <w:b/>
        </w:rPr>
        <w:t>EK 4.1.1C</w:t>
      </w:r>
      <w:r w:rsidRPr="002251B0">
        <w:t xml:space="preserve"> Selection uses a Boolean condition to determine which of two parts of an algorithm is used.</w:t>
      </w:r>
    </w:p>
    <w:p w14:paraId="6D5C278F" w14:textId="6D3DDB74" w:rsidR="000F7360" w:rsidRPr="002251B0" w:rsidRDefault="000F7360" w:rsidP="000F7360">
      <w:pPr>
        <w:pStyle w:val="Body"/>
        <w:tabs>
          <w:tab w:val="left" w:pos="720"/>
        </w:tabs>
        <w:spacing w:before="0" w:after="0"/>
        <w:ind w:left="720"/>
      </w:pPr>
      <w:r w:rsidRPr="002251B0">
        <w:rPr>
          <w:b/>
        </w:rPr>
        <w:t xml:space="preserve">EK 4.1.1D </w:t>
      </w:r>
      <w:r w:rsidRPr="002251B0">
        <w:t>Iteration is the repetition of part of an algorithm until a condition is met or for a specified number of times.</w:t>
      </w:r>
    </w:p>
    <w:p w14:paraId="03667976" w14:textId="49ED3160" w:rsidR="000F7360" w:rsidRPr="002251B0" w:rsidRDefault="000F7360" w:rsidP="000F7360">
      <w:pPr>
        <w:pStyle w:val="Body"/>
        <w:tabs>
          <w:tab w:val="left" w:pos="720"/>
        </w:tabs>
        <w:spacing w:before="0" w:after="0"/>
        <w:ind w:left="720"/>
      </w:pPr>
      <w:r w:rsidRPr="002251B0">
        <w:rPr>
          <w:b/>
        </w:rPr>
        <w:t>EK 4.1.1E</w:t>
      </w:r>
      <w:r w:rsidRPr="002251B0">
        <w:t xml:space="preserve"> Algorithms can be combined to make new algorithms.</w:t>
      </w:r>
    </w:p>
    <w:p w14:paraId="0D4E558C" w14:textId="362405BD" w:rsidR="000F7360" w:rsidRPr="002251B0" w:rsidRDefault="000F7360" w:rsidP="000F7360">
      <w:pPr>
        <w:pStyle w:val="Body"/>
        <w:tabs>
          <w:tab w:val="left" w:pos="720"/>
        </w:tabs>
        <w:spacing w:before="0" w:after="0"/>
        <w:ind w:left="720"/>
      </w:pPr>
      <w:r w:rsidRPr="002251B0">
        <w:rPr>
          <w:b/>
        </w:rPr>
        <w:t xml:space="preserve">EK 4.1.1F </w:t>
      </w:r>
      <w:r w:rsidRPr="002251B0">
        <w:t>Using existing correct algorithms as building blocks for constructing a new algorithm helps ensure the new algorithm is correct.</w:t>
      </w:r>
    </w:p>
    <w:p w14:paraId="11349FBF" w14:textId="6B5F201E" w:rsidR="000F7360" w:rsidRPr="002251B0" w:rsidRDefault="000F7360" w:rsidP="000F7360">
      <w:pPr>
        <w:pStyle w:val="Body"/>
        <w:tabs>
          <w:tab w:val="left" w:pos="720"/>
        </w:tabs>
        <w:spacing w:before="0" w:after="0"/>
        <w:ind w:left="720"/>
      </w:pPr>
      <w:r w:rsidRPr="002251B0">
        <w:rPr>
          <w:b/>
        </w:rPr>
        <w:t xml:space="preserve">EK 4.1.1G </w:t>
      </w:r>
      <w:r w:rsidRPr="002251B0">
        <w:t>Knowledge of standard algorithms can help in constructing new algorithms.</w:t>
      </w:r>
    </w:p>
    <w:p w14:paraId="2AE12B98" w14:textId="6E881D5E" w:rsidR="000F7360" w:rsidRPr="002251B0" w:rsidRDefault="000F7360" w:rsidP="000F7360">
      <w:pPr>
        <w:pStyle w:val="Body"/>
        <w:tabs>
          <w:tab w:val="left" w:pos="720"/>
        </w:tabs>
        <w:spacing w:before="0" w:after="0"/>
        <w:ind w:left="720"/>
      </w:pPr>
      <w:r w:rsidRPr="002251B0">
        <w:rPr>
          <w:b/>
        </w:rPr>
        <w:t>EK 4.1.1H</w:t>
      </w:r>
      <w:r w:rsidRPr="002251B0">
        <w:t xml:space="preserve"> Different algorithms can be developed to solve the same problem.</w:t>
      </w:r>
    </w:p>
    <w:p w14:paraId="58BC8D59" w14:textId="5EF959FF" w:rsidR="00547C83" w:rsidRDefault="000F7360" w:rsidP="000F7360">
      <w:pPr>
        <w:pStyle w:val="Body"/>
        <w:tabs>
          <w:tab w:val="left" w:pos="720"/>
        </w:tabs>
        <w:spacing w:before="0" w:after="0"/>
        <w:ind w:left="720"/>
      </w:pPr>
      <w:r w:rsidRPr="002251B0">
        <w:rPr>
          <w:b/>
        </w:rPr>
        <w:t xml:space="preserve">EK 4.1.1I </w:t>
      </w:r>
      <w:r w:rsidRPr="002251B0">
        <w:t>Developing a new algorithm to solve a problem can yield insight into the problem.</w:t>
      </w:r>
    </w:p>
    <w:p w14:paraId="078A79CF" w14:textId="252BB2FB" w:rsidR="000F7360" w:rsidRPr="002251B0" w:rsidRDefault="000F7360" w:rsidP="000F7360">
      <w:pPr>
        <w:pStyle w:val="Body"/>
        <w:tabs>
          <w:tab w:val="left" w:pos="720"/>
        </w:tabs>
        <w:spacing w:before="0" w:after="0"/>
      </w:pPr>
      <w:r>
        <w:rPr>
          <w:b/>
          <w:bCs/>
        </w:rPr>
        <w:t xml:space="preserve">L.O. </w:t>
      </w:r>
      <w:r w:rsidR="00547C83">
        <w:rPr>
          <w:b/>
          <w:bCs/>
        </w:rPr>
        <w:t>4.1.2</w:t>
      </w:r>
      <w:r>
        <w:rPr>
          <w:b/>
          <w:bCs/>
        </w:rPr>
        <w:t xml:space="preserve"> </w:t>
      </w:r>
      <w:r w:rsidR="00547C83">
        <w:t>Express an algorithm in a language.</w:t>
      </w:r>
      <w:r>
        <w:br/>
        <w:t xml:space="preserve"> </w:t>
      </w:r>
      <w:r>
        <w:tab/>
      </w:r>
      <w:r w:rsidRPr="002251B0">
        <w:rPr>
          <w:b/>
        </w:rPr>
        <w:t>EK 4.1.2A</w:t>
      </w:r>
      <w:r w:rsidRPr="002251B0">
        <w:t xml:space="preserve"> Languages for algorithms include natural language, pseudocode, </w:t>
      </w:r>
      <w:r w:rsidRPr="002251B0">
        <w:br/>
        <w:t xml:space="preserve"> </w:t>
      </w:r>
      <w:r w:rsidRPr="002251B0">
        <w:tab/>
        <w:t>and visual and textual programming languages.</w:t>
      </w:r>
    </w:p>
    <w:p w14:paraId="666FB52A" w14:textId="719FC2B5" w:rsidR="000F7360" w:rsidRPr="002251B0" w:rsidRDefault="000F7360" w:rsidP="000F7360">
      <w:pPr>
        <w:pStyle w:val="Body"/>
        <w:tabs>
          <w:tab w:val="left" w:pos="720"/>
        </w:tabs>
        <w:spacing w:before="0" w:after="0"/>
        <w:ind w:left="720"/>
      </w:pPr>
      <w:r w:rsidRPr="002251B0">
        <w:rPr>
          <w:b/>
        </w:rPr>
        <w:t>EK 4.1.2B</w:t>
      </w:r>
      <w:r w:rsidRPr="002251B0">
        <w:t xml:space="preserve"> Natural language and pseudocode describe algorithms so that humans can understand them.</w:t>
      </w:r>
    </w:p>
    <w:p w14:paraId="66860A96" w14:textId="52F9E9E8" w:rsidR="000F7360" w:rsidRPr="002251B0" w:rsidRDefault="000F7360" w:rsidP="000F7360">
      <w:pPr>
        <w:pStyle w:val="Body"/>
        <w:tabs>
          <w:tab w:val="left" w:pos="720"/>
        </w:tabs>
        <w:spacing w:before="0" w:after="0"/>
        <w:ind w:left="720"/>
      </w:pPr>
      <w:r w:rsidRPr="002251B0">
        <w:rPr>
          <w:b/>
        </w:rPr>
        <w:lastRenderedPageBreak/>
        <w:t>EK 4.1.2C</w:t>
      </w:r>
      <w:r w:rsidRPr="002251B0">
        <w:t xml:space="preserve"> Algorithms described in programming languages  can be executed on a computer.</w:t>
      </w:r>
    </w:p>
    <w:p w14:paraId="3F50FFC6" w14:textId="0C989C38" w:rsidR="000F7360" w:rsidRPr="002251B0" w:rsidRDefault="000F7360" w:rsidP="000F7360">
      <w:pPr>
        <w:pStyle w:val="Body"/>
        <w:tabs>
          <w:tab w:val="left" w:pos="720"/>
        </w:tabs>
        <w:spacing w:before="0" w:after="0"/>
        <w:ind w:left="720"/>
      </w:pPr>
      <w:r w:rsidRPr="002251B0">
        <w:rPr>
          <w:b/>
        </w:rPr>
        <w:t>EK 4.1.2D</w:t>
      </w:r>
      <w:r w:rsidRPr="002251B0">
        <w:t xml:space="preserve"> Different languages are better suited for expressing </w:t>
      </w:r>
    </w:p>
    <w:p w14:paraId="21711C42" w14:textId="55ADCE3C" w:rsidR="000F7360" w:rsidRPr="002251B0" w:rsidRDefault="000F7360" w:rsidP="000F7360">
      <w:pPr>
        <w:pStyle w:val="Body"/>
        <w:tabs>
          <w:tab w:val="left" w:pos="720"/>
        </w:tabs>
        <w:spacing w:before="0" w:after="0"/>
        <w:ind w:left="720"/>
      </w:pPr>
      <w:r w:rsidRPr="002251B0">
        <w:t>different algorithms.</w:t>
      </w:r>
    </w:p>
    <w:p w14:paraId="0B55D4D7" w14:textId="78BED58E" w:rsidR="000F7360" w:rsidRPr="002251B0" w:rsidRDefault="000F7360" w:rsidP="000F7360">
      <w:pPr>
        <w:pStyle w:val="Body"/>
        <w:tabs>
          <w:tab w:val="left" w:pos="720"/>
        </w:tabs>
        <w:spacing w:before="0" w:after="0"/>
        <w:ind w:left="720"/>
      </w:pPr>
      <w:r w:rsidRPr="002251B0">
        <w:rPr>
          <w:b/>
        </w:rPr>
        <w:t>EK 4.1.2E</w:t>
      </w:r>
      <w:r w:rsidRPr="002251B0">
        <w:t xml:space="preserve"> Some programming languages are designed for  specific domains and are better for expressing algorithms  in those domains.</w:t>
      </w:r>
    </w:p>
    <w:p w14:paraId="76D2ECCE" w14:textId="298F9B83" w:rsidR="000F7360" w:rsidRPr="002251B0" w:rsidRDefault="000F7360" w:rsidP="000F7360">
      <w:pPr>
        <w:pStyle w:val="Body"/>
        <w:tabs>
          <w:tab w:val="left" w:pos="720"/>
        </w:tabs>
        <w:spacing w:before="0" w:after="0"/>
        <w:ind w:left="720"/>
      </w:pPr>
      <w:r w:rsidRPr="002251B0">
        <w:rPr>
          <w:b/>
        </w:rPr>
        <w:t>EK 4.1.2F</w:t>
      </w:r>
      <w:r w:rsidRPr="002251B0">
        <w:t xml:space="preserve"> </w:t>
      </w:r>
      <w:proofErr w:type="gramStart"/>
      <w:r w:rsidRPr="002251B0">
        <w:t>The</w:t>
      </w:r>
      <w:proofErr w:type="gramEnd"/>
      <w:r w:rsidRPr="002251B0">
        <w:t xml:space="preserve"> language used to express an algorithm can affect characteristics such as clarity or readability but not whether an algorithmic solution exists.</w:t>
      </w:r>
    </w:p>
    <w:p w14:paraId="14D39D97" w14:textId="0F8A871E" w:rsidR="000F7360" w:rsidRPr="002251B0" w:rsidRDefault="000F7360" w:rsidP="000F7360">
      <w:pPr>
        <w:pStyle w:val="Body"/>
        <w:tabs>
          <w:tab w:val="left" w:pos="720"/>
        </w:tabs>
        <w:spacing w:before="0" w:after="0"/>
        <w:ind w:left="720"/>
      </w:pPr>
      <w:r w:rsidRPr="002251B0">
        <w:rPr>
          <w:b/>
        </w:rPr>
        <w:t>EK 4.1.2G</w:t>
      </w:r>
      <w:r w:rsidRPr="002251B0">
        <w:t xml:space="preserve"> Every algorithm can be constructed using only  sequencing, selection, and iteration.</w:t>
      </w:r>
    </w:p>
    <w:p w14:paraId="15515BFC" w14:textId="309FB8C3" w:rsidR="000F7360" w:rsidRPr="002251B0" w:rsidRDefault="000F7360" w:rsidP="000F7360">
      <w:pPr>
        <w:pStyle w:val="Body"/>
        <w:tabs>
          <w:tab w:val="left" w:pos="720"/>
        </w:tabs>
        <w:spacing w:before="0" w:after="0"/>
        <w:ind w:left="720"/>
      </w:pPr>
      <w:r w:rsidRPr="002251B0">
        <w:rPr>
          <w:b/>
        </w:rPr>
        <w:t>EK 4.1.2H</w:t>
      </w:r>
      <w:r w:rsidRPr="002251B0">
        <w:t xml:space="preserve"> Nearly all programming languages are equivalent in terms of being able to express any algorithm.</w:t>
      </w:r>
    </w:p>
    <w:p w14:paraId="54876EDD" w14:textId="186F05FB" w:rsidR="00547C83" w:rsidRDefault="000F7360" w:rsidP="000F7360">
      <w:pPr>
        <w:pStyle w:val="Body"/>
        <w:tabs>
          <w:tab w:val="left" w:pos="720"/>
        </w:tabs>
        <w:spacing w:before="0" w:after="0"/>
        <w:ind w:left="720"/>
      </w:pPr>
      <w:r w:rsidRPr="002251B0">
        <w:rPr>
          <w:b/>
        </w:rPr>
        <w:t>EK 4.1.2I</w:t>
      </w:r>
      <w:r w:rsidRPr="002251B0">
        <w:t xml:space="preserve"> Clarity and readability are important considerations when expressing an algorithm in a language.</w:t>
      </w:r>
    </w:p>
    <w:p w14:paraId="53625450" w14:textId="52A75742" w:rsidR="00D14C0F" w:rsidRDefault="00D14C0F" w:rsidP="00D14C0F">
      <w:pPr>
        <w:pStyle w:val="Body"/>
        <w:spacing w:after="0"/>
        <w:rPr>
          <w:rStyle w:val="SubtleEmphasis"/>
        </w:rPr>
      </w:pPr>
      <w:r>
        <w:rPr>
          <w:rStyle w:val="SubtleEmphasis"/>
        </w:rPr>
        <w:t>AP Computer Science Principles Course, Big Idea</w:t>
      </w:r>
      <w:r w:rsidR="000B4AEF">
        <w:rPr>
          <w:rStyle w:val="SubtleEmphasis"/>
        </w:rPr>
        <w:t xml:space="preserve"> 5 Programming </w:t>
      </w:r>
    </w:p>
    <w:p w14:paraId="5B13A6C8" w14:textId="226DC497" w:rsidR="000B4AEF" w:rsidRPr="00605773" w:rsidRDefault="000B4AEF" w:rsidP="000B4AEF">
      <w:pPr>
        <w:pStyle w:val="Body"/>
        <w:tabs>
          <w:tab w:val="left" w:pos="720"/>
        </w:tabs>
        <w:spacing w:before="0" w:after="0"/>
      </w:pPr>
      <w:r>
        <w:rPr>
          <w:b/>
          <w:bCs/>
        </w:rPr>
        <w:t xml:space="preserve">L.O. </w:t>
      </w:r>
      <w:r w:rsidR="00547C83">
        <w:rPr>
          <w:b/>
          <w:bCs/>
        </w:rPr>
        <w:t>5.1.2</w:t>
      </w:r>
      <w:r w:rsidR="00547C83">
        <w:t xml:space="preserve"> </w:t>
      </w:r>
      <w:r w:rsidR="00547C83">
        <w:tab/>
        <w:t>Develop a correct program to solve problems.</w:t>
      </w:r>
      <w:r>
        <w:br/>
      </w:r>
      <w:r>
        <w:rPr>
          <w:b/>
        </w:rPr>
        <w:t xml:space="preserve"> </w:t>
      </w:r>
      <w:r>
        <w:rPr>
          <w:b/>
        </w:rPr>
        <w:tab/>
      </w:r>
      <w:r w:rsidRPr="00605773">
        <w:rPr>
          <w:b/>
        </w:rPr>
        <w:t>EK 5.1.2A</w:t>
      </w:r>
      <w:r w:rsidRPr="00605773">
        <w:t xml:space="preserve"> </w:t>
      </w:r>
      <w:proofErr w:type="gramStart"/>
      <w:r w:rsidRPr="00605773">
        <w:t>An</w:t>
      </w:r>
      <w:proofErr w:type="gramEnd"/>
      <w:r w:rsidRPr="00605773">
        <w:t xml:space="preserve"> iterative process of program development helps in </w:t>
      </w:r>
      <w:r w:rsidRPr="00605773">
        <w:br/>
        <w:t xml:space="preserve"> </w:t>
      </w:r>
      <w:r w:rsidRPr="00605773">
        <w:tab/>
        <w:t>developing a correct program to solve problems.</w:t>
      </w:r>
    </w:p>
    <w:p w14:paraId="1BF238A0" w14:textId="2ADE78AD" w:rsidR="000B4AEF" w:rsidRPr="00605773" w:rsidRDefault="000B4AEF" w:rsidP="000B4AEF">
      <w:pPr>
        <w:pStyle w:val="Body"/>
        <w:tabs>
          <w:tab w:val="left" w:pos="720"/>
        </w:tabs>
        <w:spacing w:before="0" w:after="0"/>
        <w:ind w:left="720"/>
      </w:pPr>
      <w:r w:rsidRPr="00605773">
        <w:rPr>
          <w:b/>
        </w:rPr>
        <w:t>EK 5.1.2B</w:t>
      </w:r>
      <w:r w:rsidRPr="00605773">
        <w:t xml:space="preserve"> Developing correct program components and then combining them helps in creating correct programs.</w:t>
      </w:r>
    </w:p>
    <w:p w14:paraId="3673102B" w14:textId="27BA6510" w:rsidR="000B4AEF" w:rsidRPr="00605773" w:rsidRDefault="000B4AEF" w:rsidP="000B4AEF">
      <w:pPr>
        <w:pStyle w:val="Body"/>
        <w:tabs>
          <w:tab w:val="left" w:pos="720"/>
        </w:tabs>
        <w:spacing w:before="0" w:after="0"/>
        <w:ind w:left="720"/>
      </w:pPr>
      <w:r w:rsidRPr="00605773">
        <w:rPr>
          <w:b/>
        </w:rPr>
        <w:t>EK 5.1.2C</w:t>
      </w:r>
      <w:r w:rsidRPr="00605773">
        <w:t xml:space="preserve"> Incrementally adding tested program segments to correct working programs helps create large correct programs.</w:t>
      </w:r>
    </w:p>
    <w:p w14:paraId="77400461" w14:textId="571FFFF3" w:rsidR="000B4AEF" w:rsidRPr="00605773" w:rsidRDefault="000B4AEF" w:rsidP="000B4AEF">
      <w:pPr>
        <w:pStyle w:val="Body"/>
        <w:tabs>
          <w:tab w:val="left" w:pos="720"/>
        </w:tabs>
        <w:spacing w:before="0" w:after="0"/>
        <w:ind w:left="720"/>
      </w:pPr>
      <w:r w:rsidRPr="00605773">
        <w:rPr>
          <w:b/>
        </w:rPr>
        <w:t>EK 5.1.2D</w:t>
      </w:r>
      <w:r w:rsidRPr="00605773">
        <w:t xml:space="preserve"> Program documentation helps programmers develop and maintain correct programs to efficiently solve problems.</w:t>
      </w:r>
    </w:p>
    <w:p w14:paraId="6DF4F75E" w14:textId="1579AFAD" w:rsidR="000B4AEF" w:rsidRPr="00605773" w:rsidRDefault="000B4AEF" w:rsidP="000B4AEF">
      <w:pPr>
        <w:pStyle w:val="Body"/>
        <w:tabs>
          <w:tab w:val="left" w:pos="720"/>
        </w:tabs>
        <w:spacing w:before="0" w:after="0"/>
        <w:ind w:left="720"/>
      </w:pPr>
      <w:r w:rsidRPr="00605773">
        <w:rPr>
          <w:b/>
        </w:rPr>
        <w:t>EK 5.1.2E</w:t>
      </w:r>
      <w:r w:rsidRPr="00605773">
        <w:t xml:space="preserve"> Documentation about program components, such as code segments and procedures, helps in developing and maintaining programs.</w:t>
      </w:r>
    </w:p>
    <w:p w14:paraId="69C2D458" w14:textId="783A18D7" w:rsidR="000B4AEF" w:rsidRPr="00605773" w:rsidRDefault="000B4AEF" w:rsidP="000B4AEF">
      <w:pPr>
        <w:pStyle w:val="Body"/>
        <w:tabs>
          <w:tab w:val="left" w:pos="720"/>
        </w:tabs>
        <w:spacing w:before="0" w:after="0"/>
        <w:ind w:left="720"/>
      </w:pPr>
      <w:r w:rsidRPr="00605773">
        <w:rPr>
          <w:b/>
        </w:rPr>
        <w:t>EK 5.1.2F</w:t>
      </w:r>
      <w:r w:rsidRPr="00605773">
        <w:t xml:space="preserve"> Documentation helps in developing and maintaining programs when working individually or in collaborative programming environments.</w:t>
      </w:r>
    </w:p>
    <w:p w14:paraId="72593644" w14:textId="61E5DB8C" w:rsidR="000B4AEF" w:rsidRPr="00605773" w:rsidRDefault="000B4AEF" w:rsidP="000B4AEF">
      <w:pPr>
        <w:pStyle w:val="Body"/>
        <w:tabs>
          <w:tab w:val="left" w:pos="720"/>
        </w:tabs>
        <w:spacing w:before="0" w:after="0"/>
        <w:ind w:left="720"/>
      </w:pPr>
      <w:r w:rsidRPr="00605773">
        <w:rPr>
          <w:b/>
        </w:rPr>
        <w:t>EK 5.1.2G</w:t>
      </w:r>
      <w:r w:rsidRPr="00605773">
        <w:t xml:space="preserve"> Program development includes identifying programmer and user concerns that affect the solution to problems.</w:t>
      </w:r>
    </w:p>
    <w:p w14:paraId="6383CA09" w14:textId="755E8A2A" w:rsidR="000B4AEF" w:rsidRPr="00605773" w:rsidRDefault="000B4AEF" w:rsidP="000B4AEF">
      <w:pPr>
        <w:pStyle w:val="Body"/>
        <w:tabs>
          <w:tab w:val="left" w:pos="720"/>
        </w:tabs>
        <w:spacing w:before="0" w:after="0"/>
        <w:ind w:left="720"/>
      </w:pPr>
      <w:r w:rsidRPr="00605773">
        <w:rPr>
          <w:b/>
        </w:rPr>
        <w:t>EK 5.1.2H</w:t>
      </w:r>
      <w:r w:rsidRPr="00605773">
        <w:t xml:space="preserve"> Consultation and communication with program users is an important aspect of program development to solve problems.</w:t>
      </w:r>
    </w:p>
    <w:p w14:paraId="51EA9482" w14:textId="367C03C2" w:rsidR="000B4AEF" w:rsidRPr="00605773" w:rsidRDefault="000B4AEF" w:rsidP="000B4AEF">
      <w:pPr>
        <w:pStyle w:val="Body"/>
        <w:tabs>
          <w:tab w:val="left" w:pos="720"/>
        </w:tabs>
        <w:spacing w:before="0" w:after="0"/>
        <w:ind w:left="720"/>
      </w:pPr>
      <w:r w:rsidRPr="00605773">
        <w:rPr>
          <w:b/>
        </w:rPr>
        <w:t>EK 5.1.2I</w:t>
      </w:r>
      <w:r w:rsidRPr="00605773">
        <w:t xml:space="preserve"> A programmer’s knowledge and skill affects how a program is developed and how it is used to solve a problem.</w:t>
      </w:r>
    </w:p>
    <w:p w14:paraId="6AB504D3" w14:textId="41EBCEE3" w:rsidR="00547C83" w:rsidRDefault="000B4AEF" w:rsidP="000B4AEF">
      <w:pPr>
        <w:pStyle w:val="Body"/>
        <w:tabs>
          <w:tab w:val="left" w:pos="720"/>
        </w:tabs>
        <w:spacing w:before="0" w:after="0"/>
        <w:ind w:left="720"/>
      </w:pPr>
      <w:r w:rsidRPr="00605773">
        <w:rPr>
          <w:b/>
        </w:rPr>
        <w:t>EK 5.1.2J</w:t>
      </w:r>
      <w:r w:rsidRPr="00605773">
        <w:t xml:space="preserve"> A programmer designs, implements, tests, debugs, and maintains programs when solving problems.</w:t>
      </w:r>
    </w:p>
    <w:p w14:paraId="45A2260A" w14:textId="36710285" w:rsidR="000B4AEF" w:rsidRPr="00DB2355" w:rsidRDefault="000B4AEF" w:rsidP="000B4AEF">
      <w:pPr>
        <w:pStyle w:val="Body"/>
        <w:tabs>
          <w:tab w:val="left" w:pos="720"/>
        </w:tabs>
        <w:spacing w:before="0" w:after="0"/>
      </w:pPr>
      <w:r>
        <w:rPr>
          <w:b/>
          <w:bCs/>
        </w:rPr>
        <w:t xml:space="preserve">L.O. </w:t>
      </w:r>
      <w:r w:rsidR="00547C83">
        <w:rPr>
          <w:b/>
          <w:bCs/>
        </w:rPr>
        <w:t>5.4.1</w:t>
      </w:r>
      <w:r>
        <w:rPr>
          <w:b/>
          <w:bCs/>
        </w:rPr>
        <w:t xml:space="preserve"> </w:t>
      </w:r>
      <w:r w:rsidR="00547C83">
        <w:t>Evaluate the correctness of a program.</w:t>
      </w:r>
      <w:r>
        <w:br/>
        <w:t xml:space="preserve"> </w:t>
      </w:r>
      <w:r>
        <w:tab/>
      </w:r>
      <w:r w:rsidRPr="00DB2355">
        <w:rPr>
          <w:b/>
        </w:rPr>
        <w:t>EK 5.4.1A</w:t>
      </w:r>
      <w:r w:rsidRPr="00DB2355">
        <w:t xml:space="preserve"> Program style can affect the determination of program </w:t>
      </w:r>
      <w:r w:rsidRPr="00DB2355">
        <w:br/>
        <w:t xml:space="preserve"> </w:t>
      </w:r>
      <w:r w:rsidRPr="00DB2355">
        <w:tab/>
        <w:t>correctness.</w:t>
      </w:r>
    </w:p>
    <w:p w14:paraId="789A2778" w14:textId="61042266" w:rsidR="000B4AEF" w:rsidRPr="00DB2355" w:rsidRDefault="000B4AEF" w:rsidP="000B4AEF">
      <w:pPr>
        <w:pStyle w:val="Body"/>
        <w:tabs>
          <w:tab w:val="left" w:pos="720"/>
        </w:tabs>
        <w:spacing w:before="0" w:after="0"/>
        <w:ind w:left="720"/>
      </w:pPr>
      <w:r w:rsidRPr="00DB2355">
        <w:rPr>
          <w:b/>
        </w:rPr>
        <w:t>EK 5.4.1B</w:t>
      </w:r>
      <w:r w:rsidRPr="00DB2355">
        <w:t xml:space="preserve"> Duplicated code can make it harder to reason about a program.</w:t>
      </w:r>
    </w:p>
    <w:p w14:paraId="4CE91EA1" w14:textId="3CEDFF46" w:rsidR="000B4AEF" w:rsidRPr="00DB2355" w:rsidRDefault="000B4AEF" w:rsidP="000B4AEF">
      <w:pPr>
        <w:pStyle w:val="Body"/>
        <w:tabs>
          <w:tab w:val="left" w:pos="720"/>
        </w:tabs>
        <w:spacing w:before="0" w:after="0"/>
        <w:ind w:left="720"/>
      </w:pPr>
      <w:r w:rsidRPr="00DB2355">
        <w:rPr>
          <w:b/>
        </w:rPr>
        <w:lastRenderedPageBreak/>
        <w:t>EK 5.4.1C</w:t>
      </w:r>
      <w:r w:rsidRPr="00DB2355">
        <w:t xml:space="preserve"> Meaningful names for variables and procedures help people better understand programs.</w:t>
      </w:r>
    </w:p>
    <w:p w14:paraId="2648E008" w14:textId="33829E6F" w:rsidR="000B4AEF" w:rsidRPr="00DB2355" w:rsidRDefault="000B4AEF" w:rsidP="000B4AEF">
      <w:pPr>
        <w:pStyle w:val="Body"/>
        <w:tabs>
          <w:tab w:val="left" w:pos="720"/>
        </w:tabs>
        <w:spacing w:before="0" w:after="0"/>
        <w:ind w:left="720"/>
      </w:pPr>
      <w:r w:rsidRPr="00DB2355">
        <w:rPr>
          <w:b/>
        </w:rPr>
        <w:t>EK 5.4.1D</w:t>
      </w:r>
      <w:r w:rsidRPr="00DB2355">
        <w:t xml:space="preserve"> Longer code segments are harder to reason about than shorter code segments in a program.</w:t>
      </w:r>
    </w:p>
    <w:p w14:paraId="54C748B4" w14:textId="154E8EFD" w:rsidR="000B4AEF" w:rsidRPr="00DB2355" w:rsidRDefault="000B4AEF" w:rsidP="000B4AEF">
      <w:pPr>
        <w:pStyle w:val="Body"/>
        <w:tabs>
          <w:tab w:val="left" w:pos="720"/>
        </w:tabs>
        <w:spacing w:before="0" w:after="0"/>
        <w:ind w:left="720"/>
      </w:pPr>
      <w:r w:rsidRPr="00DB2355">
        <w:rPr>
          <w:b/>
        </w:rPr>
        <w:t>EK 5.4.1E</w:t>
      </w:r>
      <w:r w:rsidRPr="00DB2355">
        <w:t xml:space="preserve"> Locating and correcting errors in a program is called debugging the program.</w:t>
      </w:r>
    </w:p>
    <w:p w14:paraId="7C3D0B43" w14:textId="2B2230B5" w:rsidR="000B4AEF" w:rsidRPr="00DB2355" w:rsidRDefault="000B4AEF" w:rsidP="000B4AEF">
      <w:pPr>
        <w:pStyle w:val="Body"/>
        <w:tabs>
          <w:tab w:val="left" w:pos="720"/>
        </w:tabs>
        <w:spacing w:before="0" w:after="0"/>
        <w:ind w:left="720"/>
      </w:pPr>
      <w:r w:rsidRPr="00DB2355">
        <w:rPr>
          <w:b/>
        </w:rPr>
        <w:t>EK 5.4.1F</w:t>
      </w:r>
      <w:r w:rsidRPr="00DB2355">
        <w:t xml:space="preserve"> Knowledge of what a program is supposed to do is required in order to find most program errors.</w:t>
      </w:r>
    </w:p>
    <w:p w14:paraId="4CE5FC6E" w14:textId="13543D75" w:rsidR="000B4AEF" w:rsidRPr="00DB2355" w:rsidRDefault="000B4AEF" w:rsidP="000B4AEF">
      <w:pPr>
        <w:pStyle w:val="Body"/>
        <w:tabs>
          <w:tab w:val="left" w:pos="720"/>
        </w:tabs>
        <w:spacing w:before="0" w:after="0"/>
        <w:ind w:left="720"/>
      </w:pPr>
      <w:r w:rsidRPr="00DB2355">
        <w:rPr>
          <w:b/>
        </w:rPr>
        <w:t>EK 5.4.1G</w:t>
      </w:r>
      <w:r w:rsidRPr="00DB2355">
        <w:t xml:space="preserve"> Examples of intended behavior on specific inputs help people understand what a program is supposed to do.</w:t>
      </w:r>
    </w:p>
    <w:p w14:paraId="2E11E1CD" w14:textId="51713A6C" w:rsidR="000B4AEF" w:rsidRPr="00DB2355" w:rsidRDefault="000B4AEF" w:rsidP="000B4AEF">
      <w:pPr>
        <w:pStyle w:val="Body"/>
        <w:tabs>
          <w:tab w:val="left" w:pos="720"/>
        </w:tabs>
        <w:spacing w:before="0" w:after="0"/>
        <w:ind w:left="720"/>
      </w:pPr>
      <w:r w:rsidRPr="00DB2355">
        <w:rPr>
          <w:b/>
        </w:rPr>
        <w:t>EK 5.4.1H</w:t>
      </w:r>
      <w:r w:rsidRPr="00DB2355">
        <w:t xml:space="preserve"> Visual displays (or different modalities) of program state can help in finding errors.</w:t>
      </w:r>
    </w:p>
    <w:p w14:paraId="7F104724" w14:textId="39DF29E8" w:rsidR="000B4AEF" w:rsidRPr="00DB2355" w:rsidRDefault="000B4AEF" w:rsidP="000B4AEF">
      <w:pPr>
        <w:pStyle w:val="Body"/>
        <w:tabs>
          <w:tab w:val="left" w:pos="720"/>
        </w:tabs>
        <w:spacing w:before="0" w:after="0"/>
        <w:ind w:left="720"/>
      </w:pPr>
      <w:r w:rsidRPr="00DB2355">
        <w:rPr>
          <w:b/>
        </w:rPr>
        <w:t>EK 5.4.1I</w:t>
      </w:r>
      <w:r w:rsidRPr="00DB2355">
        <w:t xml:space="preserve"> Programmers justify and explain a program’s correctness.</w:t>
      </w:r>
    </w:p>
    <w:p w14:paraId="788F0DED" w14:textId="5137A84B" w:rsidR="000B4AEF" w:rsidRPr="00DB2355" w:rsidRDefault="000B4AEF" w:rsidP="000B4AEF">
      <w:pPr>
        <w:pStyle w:val="Body"/>
        <w:tabs>
          <w:tab w:val="left" w:pos="720"/>
        </w:tabs>
        <w:spacing w:before="0" w:after="0"/>
        <w:ind w:left="720"/>
      </w:pPr>
      <w:r w:rsidRPr="00DB2355">
        <w:rPr>
          <w:b/>
        </w:rPr>
        <w:t>EK 5.4.1J</w:t>
      </w:r>
      <w:r w:rsidRPr="00DB2355">
        <w:t xml:space="preserve"> Justification can include a written explanation about how a program meets its specifications.</w:t>
      </w:r>
      <w:r w:rsidRPr="00DB2355">
        <w:br/>
      </w:r>
      <w:r w:rsidRPr="00DB2355">
        <w:rPr>
          <w:b/>
        </w:rPr>
        <w:t>EK 5.4.1K</w:t>
      </w:r>
      <w:r w:rsidRPr="00DB2355">
        <w:t xml:space="preserve"> Correctness of a program depends on correctness of program components, including code segments and procedures.</w:t>
      </w:r>
    </w:p>
    <w:p w14:paraId="23162BD8" w14:textId="2C6C4BD7" w:rsidR="000B4AEF" w:rsidRPr="00DB2355" w:rsidRDefault="000B4AEF" w:rsidP="000B4AEF">
      <w:pPr>
        <w:pStyle w:val="Body"/>
        <w:tabs>
          <w:tab w:val="left" w:pos="720"/>
        </w:tabs>
        <w:spacing w:before="0" w:after="0"/>
        <w:ind w:left="720"/>
      </w:pPr>
      <w:r w:rsidRPr="00DB2355">
        <w:rPr>
          <w:b/>
        </w:rPr>
        <w:t>EK 5.4.1</w:t>
      </w:r>
      <w:r w:rsidR="00B44E93" w:rsidRPr="00DB2355">
        <w:rPr>
          <w:b/>
        </w:rPr>
        <w:t>L</w:t>
      </w:r>
      <w:r w:rsidRPr="00DB2355">
        <w:t xml:space="preserve"> </w:t>
      </w:r>
      <w:proofErr w:type="gramStart"/>
      <w:r w:rsidRPr="00DB2355">
        <w:t>An</w:t>
      </w:r>
      <w:proofErr w:type="gramEnd"/>
      <w:r w:rsidRPr="00DB2355">
        <w:t xml:space="preserve"> explanation of a program helps people understand the functionality and purpose of it.</w:t>
      </w:r>
    </w:p>
    <w:p w14:paraId="249CC2EE" w14:textId="7065D4A8" w:rsidR="000B4AEF" w:rsidRPr="00DB2355" w:rsidRDefault="000B4AEF" w:rsidP="000B4AEF">
      <w:pPr>
        <w:pStyle w:val="Body"/>
        <w:tabs>
          <w:tab w:val="left" w:pos="720"/>
        </w:tabs>
        <w:spacing w:before="0" w:after="0"/>
        <w:ind w:left="720"/>
      </w:pPr>
      <w:r w:rsidRPr="00DB2355">
        <w:rPr>
          <w:b/>
        </w:rPr>
        <w:t>EK 5.4.1</w:t>
      </w:r>
      <w:r w:rsidR="00B44E93" w:rsidRPr="00DB2355">
        <w:rPr>
          <w:b/>
        </w:rPr>
        <w:t>M</w:t>
      </w:r>
      <w:r w:rsidRPr="00DB2355">
        <w:t xml:space="preserve"> </w:t>
      </w:r>
      <w:proofErr w:type="gramStart"/>
      <w:r w:rsidRPr="00DB2355">
        <w:t>The</w:t>
      </w:r>
      <w:proofErr w:type="gramEnd"/>
      <w:r w:rsidRPr="00DB2355">
        <w:t xml:space="preserve"> functionality of a program is often described by how a user interacts with it.</w:t>
      </w:r>
    </w:p>
    <w:p w14:paraId="0C24D0C3" w14:textId="77777777" w:rsidR="00B44E93" w:rsidRPr="00DB2355" w:rsidRDefault="000B4AEF" w:rsidP="00B44E93">
      <w:pPr>
        <w:pStyle w:val="Body"/>
        <w:tabs>
          <w:tab w:val="left" w:pos="720"/>
        </w:tabs>
        <w:spacing w:before="0" w:after="0"/>
        <w:ind w:left="720"/>
      </w:pPr>
      <w:r w:rsidRPr="00DB2355">
        <w:rPr>
          <w:b/>
        </w:rPr>
        <w:t>EK 5.4.1N</w:t>
      </w:r>
      <w:r w:rsidRPr="00DB2355">
        <w:t xml:space="preserve"> </w:t>
      </w:r>
      <w:proofErr w:type="gramStart"/>
      <w:r w:rsidRPr="00DB2355">
        <w:t>The</w:t>
      </w:r>
      <w:proofErr w:type="gramEnd"/>
      <w:r w:rsidRPr="00DB2355">
        <w:t xml:space="preserve"> functionality of a program is best described at a high level by what the program does, not at the lower level of how the program statements work to accomplish this</w:t>
      </w:r>
    </w:p>
    <w:p w14:paraId="3C91FF8A" w14:textId="199F6BC9" w:rsidR="000B4AEF" w:rsidRPr="0024270C" w:rsidRDefault="00B44E93" w:rsidP="00B44E93">
      <w:pPr>
        <w:pStyle w:val="Body"/>
        <w:tabs>
          <w:tab w:val="left" w:pos="720"/>
        </w:tabs>
        <w:spacing w:before="0" w:after="0"/>
      </w:pPr>
      <w:r w:rsidRPr="00DB2355">
        <w:rPr>
          <w:b/>
          <w:bCs/>
        </w:rPr>
        <w:t xml:space="preserve">L.O. </w:t>
      </w:r>
      <w:r w:rsidR="00547C83" w:rsidRPr="00DB2355">
        <w:rPr>
          <w:b/>
          <w:bCs/>
        </w:rPr>
        <w:t>5</w:t>
      </w:r>
      <w:r w:rsidR="00547C83">
        <w:rPr>
          <w:b/>
          <w:bCs/>
        </w:rPr>
        <w:t>.5.1</w:t>
      </w:r>
      <w:r w:rsidR="00547C83">
        <w:t xml:space="preserve"> Employ appropriate mathematical and logical concepts in programming.</w:t>
      </w:r>
      <w:r w:rsidR="000B4AEF">
        <w:br/>
      </w:r>
      <w:r>
        <w:t xml:space="preserve">  </w:t>
      </w:r>
      <w:r>
        <w:tab/>
      </w:r>
      <w:r w:rsidR="000B4AEF" w:rsidRPr="0024270C">
        <w:rPr>
          <w:b/>
        </w:rPr>
        <w:t>EK 5.5.1A</w:t>
      </w:r>
      <w:r w:rsidR="000B4AEF" w:rsidRPr="0024270C">
        <w:t xml:space="preserve"> Numbers and numerical concepts are fundamental to </w:t>
      </w:r>
      <w:r w:rsidRPr="0024270C">
        <w:br/>
        <w:t xml:space="preserve"> </w:t>
      </w:r>
      <w:r w:rsidRPr="0024270C">
        <w:tab/>
      </w:r>
      <w:r w:rsidR="000B4AEF" w:rsidRPr="0024270C">
        <w:t>programming.</w:t>
      </w:r>
    </w:p>
    <w:p w14:paraId="48051937" w14:textId="29D9EE71" w:rsidR="000B4AEF" w:rsidRPr="0024270C" w:rsidRDefault="000B4AEF" w:rsidP="00B44E93">
      <w:pPr>
        <w:pStyle w:val="Body"/>
        <w:tabs>
          <w:tab w:val="left" w:pos="720"/>
        </w:tabs>
        <w:spacing w:before="0" w:after="0"/>
        <w:ind w:left="720"/>
      </w:pPr>
      <w:r w:rsidRPr="0024270C">
        <w:rPr>
          <w:b/>
        </w:rPr>
        <w:t>EK 5.5.1B</w:t>
      </w:r>
      <w:r w:rsidRPr="0024270C">
        <w:t xml:space="preserve"> Integers may be constrained in the maximum and minimum values that can be represented in a program because of storage limitations. EXCLUSION STATEMENT (for EK 5.5.1B): Specific range limitations of all programming languages are beyond the scope of this course and the AP Exam.</w:t>
      </w:r>
    </w:p>
    <w:p w14:paraId="06A522C8" w14:textId="006275F8" w:rsidR="000B4AEF" w:rsidRPr="0024270C" w:rsidRDefault="000B4AEF" w:rsidP="00B44E93">
      <w:pPr>
        <w:pStyle w:val="Body"/>
        <w:tabs>
          <w:tab w:val="left" w:pos="720"/>
        </w:tabs>
        <w:spacing w:before="0" w:after="0"/>
        <w:ind w:left="720"/>
      </w:pPr>
      <w:r w:rsidRPr="0024270C">
        <w:rPr>
          <w:b/>
        </w:rPr>
        <w:t>EK 5.5.1C</w:t>
      </w:r>
      <w:r w:rsidRPr="0024270C">
        <w:t xml:space="preserve"> Real numbers are approximated by floating-point representations that do not necessarily have infinite precision. EXCLUSION STATEMENT (for EK 5.5.1C): Specific sets of values that cannot be exactly represented by floating-point numbers are beyond the scope of this course and the AP Exam.</w:t>
      </w:r>
    </w:p>
    <w:p w14:paraId="0834174B" w14:textId="403C30DE" w:rsidR="000B4AEF" w:rsidRPr="0024270C" w:rsidRDefault="000B4AEF" w:rsidP="00B44E93">
      <w:pPr>
        <w:pStyle w:val="Body"/>
        <w:tabs>
          <w:tab w:val="left" w:pos="720"/>
        </w:tabs>
        <w:spacing w:before="0" w:after="0"/>
        <w:ind w:left="720"/>
      </w:pPr>
      <w:r w:rsidRPr="0024270C">
        <w:rPr>
          <w:b/>
        </w:rPr>
        <w:t>EK 5.5.1D</w:t>
      </w:r>
      <w:r w:rsidRPr="0024270C">
        <w:t xml:space="preserve"> Mathematical expressions using arithmetic operators are part of most programming languages.</w:t>
      </w:r>
    </w:p>
    <w:p w14:paraId="516E5A68" w14:textId="4B76A436" w:rsidR="000B4AEF" w:rsidRPr="0024270C" w:rsidRDefault="000B4AEF" w:rsidP="00B44E93">
      <w:pPr>
        <w:pStyle w:val="Body"/>
        <w:tabs>
          <w:tab w:val="left" w:pos="720"/>
        </w:tabs>
        <w:spacing w:before="0" w:after="0"/>
        <w:ind w:left="720"/>
      </w:pPr>
      <w:r w:rsidRPr="0024270C">
        <w:rPr>
          <w:b/>
        </w:rPr>
        <w:lastRenderedPageBreak/>
        <w:t>EK 5.5.1E</w:t>
      </w:r>
      <w:r w:rsidRPr="0024270C">
        <w:t xml:space="preserve"> Logical concepts and Boolean algebra are fundamental to programming.</w:t>
      </w:r>
    </w:p>
    <w:p w14:paraId="118F3089" w14:textId="5306A5EA" w:rsidR="000B4AEF" w:rsidRPr="0024270C" w:rsidRDefault="000B4AEF" w:rsidP="00B44E93">
      <w:pPr>
        <w:pStyle w:val="Body"/>
        <w:tabs>
          <w:tab w:val="left" w:pos="720"/>
        </w:tabs>
        <w:spacing w:before="0" w:after="0"/>
        <w:ind w:left="720"/>
      </w:pPr>
      <w:r w:rsidRPr="0024270C">
        <w:rPr>
          <w:b/>
        </w:rPr>
        <w:t>EK 5.5.1F</w:t>
      </w:r>
      <w:r w:rsidRPr="0024270C">
        <w:t xml:space="preserve"> Compound expressions using and, or, and not are part of most programming languages.</w:t>
      </w:r>
    </w:p>
    <w:p w14:paraId="3D45A8B3" w14:textId="60E03C1B" w:rsidR="000B4AEF" w:rsidRPr="0024270C" w:rsidRDefault="000B4AEF" w:rsidP="00B44E93">
      <w:pPr>
        <w:pStyle w:val="Body"/>
        <w:tabs>
          <w:tab w:val="left" w:pos="720"/>
        </w:tabs>
        <w:spacing w:before="0" w:after="0"/>
        <w:ind w:left="720"/>
      </w:pPr>
      <w:r w:rsidRPr="0024270C">
        <w:rPr>
          <w:b/>
        </w:rPr>
        <w:t>EK 5.5.1G</w:t>
      </w:r>
      <w:r w:rsidRPr="0024270C">
        <w:t xml:space="preserve"> Intuitive and formal reasoning about program components using Boolean concepts helps in developing correct programs.</w:t>
      </w:r>
    </w:p>
    <w:p w14:paraId="3465A5F5" w14:textId="40F134A4" w:rsidR="000B4AEF" w:rsidRPr="0024270C" w:rsidRDefault="000B4AEF" w:rsidP="00B44E93">
      <w:pPr>
        <w:pStyle w:val="Body"/>
        <w:tabs>
          <w:tab w:val="left" w:pos="720"/>
        </w:tabs>
        <w:spacing w:before="0" w:after="0"/>
        <w:ind w:left="720"/>
      </w:pPr>
      <w:r w:rsidRPr="0024270C">
        <w:rPr>
          <w:b/>
        </w:rPr>
        <w:t>EK 5.5.1H</w:t>
      </w:r>
      <w:r w:rsidRPr="0024270C">
        <w:t xml:space="preserve"> Computational methods may use lists and collections to solve problems.</w:t>
      </w:r>
    </w:p>
    <w:p w14:paraId="3A9C740F" w14:textId="0F8DC5CC" w:rsidR="000B4AEF" w:rsidRPr="0024270C" w:rsidRDefault="000B4AEF" w:rsidP="00B44E93">
      <w:pPr>
        <w:pStyle w:val="Body"/>
        <w:tabs>
          <w:tab w:val="left" w:pos="720"/>
        </w:tabs>
        <w:spacing w:before="0" w:after="0"/>
        <w:ind w:left="720"/>
      </w:pPr>
      <w:r w:rsidRPr="0024270C">
        <w:rPr>
          <w:b/>
        </w:rPr>
        <w:t>EK 5.5.1I</w:t>
      </w:r>
      <w:r w:rsidRPr="0024270C">
        <w:t xml:space="preserve"> Lists and other collections can be treated as abstract data types (ADTs) in developing programs.</w:t>
      </w:r>
    </w:p>
    <w:p w14:paraId="17BD5069" w14:textId="77777777" w:rsidR="00B44E93" w:rsidRDefault="000B4AEF" w:rsidP="00B44E93">
      <w:pPr>
        <w:pStyle w:val="Body"/>
        <w:tabs>
          <w:tab w:val="left" w:pos="720"/>
        </w:tabs>
        <w:spacing w:before="0" w:after="0"/>
        <w:ind w:left="720"/>
      </w:pPr>
      <w:r w:rsidRPr="0024270C">
        <w:rPr>
          <w:b/>
        </w:rPr>
        <w:t>EK 5.5.1J</w:t>
      </w:r>
      <w:r w:rsidRPr="0024270C">
        <w:t xml:space="preserve"> Basic operations on collections include adding elements, removing elements, iterating over all elements, and determining whether an element is in a collection</w:t>
      </w:r>
    </w:p>
    <w:p w14:paraId="36FE95C1" w14:textId="56A875D5" w:rsidR="00547C83" w:rsidRDefault="00547C83" w:rsidP="00B44E93">
      <w:pPr>
        <w:pStyle w:val="Body"/>
        <w:tabs>
          <w:tab w:val="left" w:pos="720"/>
        </w:tabs>
        <w:spacing w:before="0" w:after="0"/>
        <w:rPr>
          <w:rStyle w:val="SubtleEmphasis"/>
        </w:rPr>
      </w:pPr>
      <w:r>
        <w:rPr>
          <w:rStyle w:val="SubtleEmphasis"/>
        </w:rPr>
        <w:t>ACM/IEEE-CS Computer Science Curricula 2013: Software Development Fundamentals (SDF)</w:t>
      </w:r>
    </w:p>
    <w:p w14:paraId="5FC3E24E" w14:textId="77777777" w:rsidR="00547C83" w:rsidRDefault="00547C83" w:rsidP="00547C83">
      <w:pPr>
        <w:pStyle w:val="Body"/>
        <w:tabs>
          <w:tab w:val="left" w:pos="720"/>
        </w:tabs>
        <w:spacing w:before="0" w:after="0"/>
      </w:pPr>
      <w:r>
        <w:rPr>
          <w:b/>
          <w:bCs/>
        </w:rPr>
        <w:t>SDF/AD Topic</w:t>
      </w:r>
      <w:r>
        <w:t xml:space="preserve"> Problem-solving strategies.</w:t>
      </w:r>
    </w:p>
    <w:p w14:paraId="78CDB854" w14:textId="77777777" w:rsidR="00547C83" w:rsidRDefault="00547C83" w:rsidP="00547C83">
      <w:pPr>
        <w:pStyle w:val="Body"/>
        <w:tabs>
          <w:tab w:val="left" w:pos="720"/>
        </w:tabs>
        <w:spacing w:before="0" w:after="0"/>
      </w:pPr>
      <w:r>
        <w:rPr>
          <w:b/>
          <w:bCs/>
        </w:rPr>
        <w:t>SDF/AD Topic</w:t>
      </w:r>
      <w:r>
        <w:t xml:space="preserve"> Fundamental design concepts and principles.</w:t>
      </w:r>
    </w:p>
    <w:p w14:paraId="0725613C" w14:textId="77777777" w:rsidR="00547C83" w:rsidRDefault="00547C83" w:rsidP="00547C83">
      <w:pPr>
        <w:pStyle w:val="Body"/>
        <w:tabs>
          <w:tab w:val="left" w:pos="720"/>
        </w:tabs>
        <w:spacing w:before="0" w:after="0"/>
      </w:pPr>
      <w:r>
        <w:rPr>
          <w:b/>
          <w:bCs/>
          <w:lang w:val="es-ES_tradnl"/>
        </w:rPr>
        <w:t>SDF/AD LO 3</w:t>
      </w:r>
      <w:r>
        <w:t xml:space="preserve"> Create algorithms for solving simple problems</w:t>
      </w:r>
    </w:p>
    <w:p w14:paraId="400FF1DF" w14:textId="77777777" w:rsidR="00547C83" w:rsidRDefault="00547C83" w:rsidP="00547C83">
      <w:pPr>
        <w:pStyle w:val="Body"/>
        <w:tabs>
          <w:tab w:val="left" w:pos="720"/>
        </w:tabs>
        <w:spacing w:before="0" w:after="0"/>
      </w:pPr>
      <w:r>
        <w:rPr>
          <w:b/>
          <w:bCs/>
          <w:lang w:val="es-ES_tradnl"/>
        </w:rPr>
        <w:t>SDF/AD LO 4</w:t>
      </w:r>
      <w:r>
        <w:t xml:space="preserve"> Use a programming language to implement, test, and debug algorithms for solving simple problems.</w:t>
      </w:r>
    </w:p>
    <w:p w14:paraId="3EBEBEE5" w14:textId="77777777" w:rsidR="00547C83" w:rsidRDefault="00547C83" w:rsidP="00547C83">
      <w:pPr>
        <w:pStyle w:val="Body"/>
        <w:tabs>
          <w:tab w:val="left" w:pos="720"/>
        </w:tabs>
        <w:spacing w:before="0" w:after="0"/>
      </w:pPr>
      <w:r>
        <w:rPr>
          <w:b/>
          <w:bCs/>
          <w:lang w:val="es-ES_tradnl"/>
        </w:rPr>
        <w:t>SDF/AD LO 8</w:t>
      </w:r>
      <w:r>
        <w:t xml:space="preserve"> Apply the techniques of decomposition to break a program into smaller pieces.</w:t>
      </w:r>
    </w:p>
    <w:p w14:paraId="36AE2A96" w14:textId="77777777" w:rsidR="00547C83" w:rsidRDefault="00547C83" w:rsidP="00547C83">
      <w:pPr>
        <w:pStyle w:val="Body"/>
        <w:tabs>
          <w:tab w:val="left" w:pos="720"/>
        </w:tabs>
        <w:spacing w:before="0" w:after="0"/>
      </w:pPr>
      <w:r>
        <w:rPr>
          <w:b/>
          <w:bCs/>
        </w:rPr>
        <w:t>SDF/FPC Topic</w:t>
      </w:r>
      <w:r>
        <w:t xml:space="preserve"> Basic syntax and semantics of a higher-level language.</w:t>
      </w:r>
    </w:p>
    <w:p w14:paraId="52A49CB3" w14:textId="77777777" w:rsidR="00547C83" w:rsidRDefault="00547C83" w:rsidP="00547C83">
      <w:pPr>
        <w:pStyle w:val="Body"/>
        <w:tabs>
          <w:tab w:val="left" w:pos="720"/>
        </w:tabs>
        <w:spacing w:before="0" w:after="0"/>
      </w:pPr>
      <w:r>
        <w:rPr>
          <w:b/>
          <w:bCs/>
        </w:rPr>
        <w:t>SDF/FPC Topic</w:t>
      </w:r>
      <w:r>
        <w:t xml:space="preserve"> Variables and primitive data types.</w:t>
      </w:r>
    </w:p>
    <w:p w14:paraId="101C6190" w14:textId="77777777" w:rsidR="00547C83" w:rsidRDefault="00547C83" w:rsidP="00547C83">
      <w:pPr>
        <w:pStyle w:val="Body"/>
        <w:tabs>
          <w:tab w:val="left" w:pos="720"/>
        </w:tabs>
        <w:spacing w:before="0" w:after="0"/>
      </w:pPr>
      <w:r>
        <w:rPr>
          <w:b/>
          <w:bCs/>
        </w:rPr>
        <w:t>SDF/FPC Topic</w:t>
      </w:r>
      <w:r>
        <w:t xml:space="preserve"> Expressions and assignments.</w:t>
      </w:r>
    </w:p>
    <w:p w14:paraId="2BD77F52" w14:textId="77777777" w:rsidR="00547C83" w:rsidRDefault="00547C83" w:rsidP="00547C83">
      <w:pPr>
        <w:pStyle w:val="Body"/>
        <w:tabs>
          <w:tab w:val="left" w:pos="720"/>
        </w:tabs>
        <w:spacing w:before="0" w:after="0"/>
      </w:pPr>
      <w:r>
        <w:rPr>
          <w:b/>
          <w:bCs/>
        </w:rPr>
        <w:t>SDF/FPC Topic</w:t>
      </w:r>
      <w:r>
        <w:t xml:space="preserve"> Simple I/O including file I/O.</w:t>
      </w:r>
    </w:p>
    <w:p w14:paraId="053C3480" w14:textId="77777777" w:rsidR="00547C83" w:rsidRDefault="00547C83" w:rsidP="00547C83">
      <w:pPr>
        <w:pStyle w:val="Body"/>
        <w:tabs>
          <w:tab w:val="left" w:pos="720"/>
        </w:tabs>
        <w:spacing w:before="0" w:after="0"/>
      </w:pPr>
      <w:r>
        <w:rPr>
          <w:b/>
          <w:bCs/>
        </w:rPr>
        <w:t>SDF/FPC Topic</w:t>
      </w:r>
      <w:r>
        <w:t xml:space="preserve"> Conditional and iterative structures.</w:t>
      </w:r>
    </w:p>
    <w:p w14:paraId="71B6BF74" w14:textId="77777777" w:rsidR="00547C83" w:rsidRDefault="00547C83" w:rsidP="00547C83">
      <w:pPr>
        <w:pStyle w:val="Body"/>
        <w:tabs>
          <w:tab w:val="left" w:pos="720"/>
        </w:tabs>
        <w:spacing w:before="0" w:after="0"/>
      </w:pPr>
      <w:r>
        <w:rPr>
          <w:b/>
          <w:bCs/>
        </w:rPr>
        <w:t>SDF/FPC LO 3</w:t>
      </w:r>
      <w:r>
        <w:t xml:space="preserve"> Write programs that use primitive data types.</w:t>
      </w:r>
    </w:p>
    <w:p w14:paraId="0ADBC4BF" w14:textId="77777777" w:rsidR="00547C83" w:rsidRDefault="00547C83" w:rsidP="00547C83">
      <w:pPr>
        <w:pStyle w:val="Body"/>
        <w:tabs>
          <w:tab w:val="left" w:pos="720"/>
        </w:tabs>
        <w:spacing w:before="0" w:after="0"/>
      </w:pPr>
      <w:r>
        <w:rPr>
          <w:b/>
          <w:bCs/>
        </w:rPr>
        <w:t>SDF/FPC LO 4</w:t>
      </w:r>
      <w:r>
        <w:t xml:space="preserve"> Modify and expand short programs that use standard conditional and iterative control structures and functions.</w:t>
      </w:r>
    </w:p>
    <w:p w14:paraId="2C1793C0" w14:textId="77777777" w:rsidR="00547C83" w:rsidRDefault="00547C83" w:rsidP="00547C83">
      <w:pPr>
        <w:pStyle w:val="Body"/>
        <w:tabs>
          <w:tab w:val="left" w:pos="720"/>
        </w:tabs>
        <w:spacing w:before="0" w:after="0"/>
      </w:pPr>
      <w:r>
        <w:rPr>
          <w:b/>
          <w:bCs/>
        </w:rPr>
        <w:t>SDF/FPC LO 5</w:t>
      </w:r>
      <w:r>
        <w:t xml:space="preserve"> Design, implement, test, and debug a program that uses each of the following fundamental programming constructs: basic computation, simple I/O, standard conditional and iterative structures.</w:t>
      </w:r>
    </w:p>
    <w:p w14:paraId="1F8C07B7" w14:textId="77777777" w:rsidR="00547C83" w:rsidRDefault="00547C83" w:rsidP="00547C83">
      <w:pPr>
        <w:pStyle w:val="Body"/>
        <w:tabs>
          <w:tab w:val="left" w:pos="720"/>
        </w:tabs>
        <w:spacing w:before="0" w:after="0"/>
      </w:pPr>
      <w:r>
        <w:rPr>
          <w:b/>
          <w:bCs/>
        </w:rPr>
        <w:t>SDF/FPC LO 6</w:t>
      </w:r>
      <w:r>
        <w:t xml:space="preserve"> Write a program that uses file I/O to provide persistence across multiple executions.</w:t>
      </w:r>
    </w:p>
    <w:p w14:paraId="5A10BE96" w14:textId="77777777" w:rsidR="00547C83" w:rsidRDefault="00547C83" w:rsidP="00547C83">
      <w:pPr>
        <w:pStyle w:val="Body"/>
        <w:tabs>
          <w:tab w:val="left" w:pos="720"/>
        </w:tabs>
        <w:spacing w:before="0" w:after="0"/>
      </w:pPr>
      <w:r>
        <w:rPr>
          <w:b/>
          <w:bCs/>
        </w:rPr>
        <w:t>SDF/FPC LO 7</w:t>
      </w:r>
      <w:r>
        <w:t xml:space="preserve"> Choose appropriate conditional and iteration constructs for a given programming task.</w:t>
      </w:r>
    </w:p>
    <w:p w14:paraId="4F6C68CB" w14:textId="77777777" w:rsidR="00547C83" w:rsidRDefault="00547C83" w:rsidP="00547C83">
      <w:pPr>
        <w:pStyle w:val="Body"/>
        <w:tabs>
          <w:tab w:val="left" w:pos="720"/>
        </w:tabs>
        <w:spacing w:before="0" w:after="0"/>
      </w:pPr>
      <w:r>
        <w:rPr>
          <w:b/>
          <w:bCs/>
        </w:rPr>
        <w:t>SDF/DM Topic</w:t>
      </w:r>
      <w:r>
        <w:t xml:space="preserve"> Program correctness, defensive programming.</w:t>
      </w:r>
    </w:p>
    <w:p w14:paraId="0CFD0798" w14:textId="77777777" w:rsidR="00547C83" w:rsidRDefault="00547C83" w:rsidP="00547C83">
      <w:pPr>
        <w:pStyle w:val="Body"/>
        <w:tabs>
          <w:tab w:val="left" w:pos="720"/>
        </w:tabs>
        <w:spacing w:before="0" w:after="0"/>
      </w:pPr>
      <w:r>
        <w:rPr>
          <w:b/>
          <w:bCs/>
        </w:rPr>
        <w:t>SDF/DM Topic</w:t>
      </w:r>
      <w:r>
        <w:t xml:space="preserve"> Simple refactoring.</w:t>
      </w:r>
    </w:p>
    <w:p w14:paraId="598887A7" w14:textId="77777777" w:rsidR="00547C83" w:rsidRPr="009F2CE5" w:rsidRDefault="00547C83" w:rsidP="00547C83">
      <w:r>
        <w:rPr>
          <w:b/>
          <w:bCs/>
        </w:rPr>
        <w:lastRenderedPageBreak/>
        <w:t>SDF/DM LO 3</w:t>
      </w:r>
      <w:r>
        <w:t xml:space="preserve"> Identify common coding errors that lead to insecure programs (failure to check inputs) and apply strategies for avoiding such.</w:t>
      </w:r>
      <w:r>
        <w:br/>
      </w:r>
    </w:p>
    <w:p w14:paraId="65C8E8BC" w14:textId="343A9994" w:rsidR="00547C83" w:rsidRPr="0092482E" w:rsidRDefault="00547C83" w:rsidP="00547C83">
      <w:pPr>
        <w:pStyle w:val="Heading1"/>
      </w:pPr>
      <w:r>
        <w:t>module details</w:t>
      </w:r>
    </w:p>
    <w:p w14:paraId="62190F82" w14:textId="2905AB47" w:rsidR="00547C83" w:rsidRDefault="00547C83" w:rsidP="00547C83">
      <w:pPr>
        <w:pStyle w:val="Body"/>
        <w:tabs>
          <w:tab w:val="left" w:pos="720"/>
        </w:tabs>
        <w:spacing w:before="0" w:after="0"/>
      </w:pPr>
    </w:p>
    <w:p w14:paraId="2B12421C" w14:textId="77777777" w:rsidR="00547C83" w:rsidRDefault="00547C83" w:rsidP="00547C83">
      <w:pPr>
        <w:pStyle w:val="Body"/>
        <w:tabs>
          <w:tab w:val="left" w:pos="720"/>
        </w:tabs>
        <w:spacing w:before="0" w:after="0"/>
      </w:pPr>
      <w:r>
        <w:rPr>
          <w:b/>
          <w:bCs/>
        </w:rPr>
        <w:t>Recommended Time:</w:t>
      </w:r>
      <w:r>
        <w:t xml:space="preserve">  8–9 contact hours</w:t>
      </w:r>
    </w:p>
    <w:p w14:paraId="767EEAF5" w14:textId="77777777" w:rsidR="00547C83" w:rsidRDefault="00547C83" w:rsidP="00547C83">
      <w:pPr>
        <w:pStyle w:val="Body"/>
        <w:tabs>
          <w:tab w:val="left" w:pos="720"/>
        </w:tabs>
        <w:spacing w:before="0" w:after="0"/>
      </w:pPr>
    </w:p>
    <w:p w14:paraId="7E08C172" w14:textId="6FB866C2" w:rsidR="00547C83" w:rsidRDefault="00547C83" w:rsidP="00547C83">
      <w:pPr>
        <w:pStyle w:val="Body"/>
        <w:tabs>
          <w:tab w:val="left" w:pos="720"/>
        </w:tabs>
        <w:spacing w:before="0" w:after="0"/>
      </w:pPr>
      <w:r>
        <w:rPr>
          <w:b/>
          <w:bCs/>
        </w:rPr>
        <w:t>Prerequisite Knowledge:</w:t>
      </w:r>
      <w:r>
        <w:t xml:space="preserve"> Basic knowledge of programming (variables, loops, conditionals</w:t>
      </w:r>
      <w:ins w:id="9" w:author="Jacob McClain" w:date="2021-03-10T14:55:00Z">
        <w:r w:rsidR="00B73122">
          <w:t xml:space="preserve">). </w:t>
        </w:r>
      </w:ins>
      <w:del w:id="10" w:author="Jacob McClain" w:date="2021-03-10T14:55:00Z">
        <w:r w:rsidDel="00B73122">
          <w:delText xml:space="preserve">); knowledge of a Linux or other UNIX-like system including pipes and input and output redirection. </w:delText>
        </w:r>
      </w:del>
      <w:del w:id="11" w:author="Jacob McClain" w:date="2021-03-10T14:56:00Z">
        <w:r w:rsidDel="00B73122">
          <w:delText xml:space="preserve">In particular, students should be able to read a manual page with guidance. </w:delText>
        </w:r>
      </w:del>
      <w:r>
        <w:t>Instructors should conduct a pre-assessment to verify that students have the above background knowledge. If students do not know these concepts and have no experience with them, much of the module will be more difficult than intended.</w:t>
      </w:r>
    </w:p>
    <w:p w14:paraId="30F229C7" w14:textId="77777777" w:rsidR="00547C83" w:rsidRDefault="00547C83" w:rsidP="00547C83">
      <w:pPr>
        <w:pStyle w:val="Body"/>
        <w:tabs>
          <w:tab w:val="left" w:pos="720"/>
        </w:tabs>
        <w:spacing w:before="0" w:after="0"/>
      </w:pPr>
    </w:p>
    <w:p w14:paraId="55397868" w14:textId="44F4DF5C" w:rsidR="00547C83" w:rsidRDefault="00547C83" w:rsidP="00547C83">
      <w:pPr>
        <w:pStyle w:val="Body"/>
        <w:tabs>
          <w:tab w:val="left" w:pos="720"/>
        </w:tabs>
        <w:spacing w:before="0" w:after="0"/>
      </w:pPr>
      <w:r>
        <w:rPr>
          <w:b/>
          <w:bCs/>
        </w:rPr>
        <w:t xml:space="preserve">Pilot-tested in the Following Courses: </w:t>
      </w:r>
      <w:r>
        <w:t>ITSE 1350</w:t>
      </w:r>
      <w:r w:rsidR="00605773">
        <w:t xml:space="preserve"> Intro to Scripting Languages</w:t>
      </w:r>
      <w:r>
        <w:t xml:space="preserve">, System Analysis and Design; CSC 240, Introduction to Different Programming Languages; NTWK 2013, Introduction to Networking; CIS 215, Operating Systems; CSC 200, Introduction to Computer Science. </w:t>
      </w:r>
    </w:p>
    <w:p w14:paraId="18CD01B4" w14:textId="77777777" w:rsidR="00547C83" w:rsidRDefault="00547C83" w:rsidP="00547C83">
      <w:pPr>
        <w:pStyle w:val="Body"/>
        <w:tabs>
          <w:tab w:val="left" w:pos="720"/>
        </w:tabs>
        <w:spacing w:before="0" w:after="0"/>
      </w:pPr>
      <w:r>
        <w:br/>
      </w:r>
    </w:p>
    <w:p w14:paraId="0BC71AA7" w14:textId="376FB3FC" w:rsidR="00547C83" w:rsidRDefault="00547C83" w:rsidP="00547C83">
      <w:pPr>
        <w:pStyle w:val="Body"/>
        <w:tabs>
          <w:tab w:val="left" w:pos="720"/>
        </w:tabs>
        <w:spacing w:before="0" w:after="0"/>
      </w:pPr>
      <w:r>
        <w:rPr>
          <w:b/>
          <w:bCs/>
        </w:rPr>
        <w:t>Lab Environment:</w:t>
      </w:r>
      <w:r>
        <w:t xml:space="preserve"> The students should have access to the contents of the “</w:t>
      </w:r>
      <w:r>
        <w:rPr>
          <w:lang w:val="nl-NL"/>
        </w:rPr>
        <w:t>data</w:t>
      </w:r>
      <w:r>
        <w:t xml:space="preserve">” directories in Units 1 and 3, the "sample" and "example-scripts" directories in Unit 2, and the Lab file in all three units. They will also need access to a </w:t>
      </w:r>
      <w:r w:rsidR="00605773">
        <w:t>Win</w:t>
      </w:r>
      <w:ins w:id="12" w:author="Jacob McClain" w:date="2021-03-10T14:56:00Z">
        <w:r w:rsidR="00B73122">
          <w:t>dows</w:t>
        </w:r>
      </w:ins>
      <w:del w:id="13" w:author="Jacob McClain" w:date="2021-03-10T14:56:00Z">
        <w:r w:rsidR="00605773" w:rsidDel="00B73122">
          <w:delText xml:space="preserve">dows and/or </w:delText>
        </w:r>
        <w:r w:rsidDel="00B73122">
          <w:delText>Linux</w:delText>
        </w:r>
      </w:del>
      <w:r>
        <w:t xml:space="preserve"> system</w:t>
      </w:r>
      <w:ins w:id="14" w:author="Jacob McClain" w:date="2021-03-10T14:56:00Z">
        <w:r w:rsidR="00B73122">
          <w:t>.</w:t>
        </w:r>
      </w:ins>
      <w:del w:id="15" w:author="Jacob McClain" w:date="2021-03-10T14:56:00Z">
        <w:r w:rsidDel="00B73122">
          <w:delText>, preferably Linux Fedora 22.</w:delText>
        </w:r>
      </w:del>
      <w:r>
        <w:t xml:space="preserve"> They will not need Internet or network connectivity once the directories and Laboratory Exercise files are downloaded.</w:t>
      </w:r>
    </w:p>
    <w:p w14:paraId="70563E59" w14:textId="77777777" w:rsidR="00547C83" w:rsidDel="00B73122" w:rsidRDefault="00547C83" w:rsidP="00547C83">
      <w:pPr>
        <w:pStyle w:val="Body"/>
        <w:tabs>
          <w:tab w:val="left" w:pos="720"/>
        </w:tabs>
        <w:spacing w:before="0" w:after="0"/>
        <w:rPr>
          <w:del w:id="16" w:author="Jacob McClain" w:date="2021-03-10T14:57:00Z"/>
        </w:rPr>
      </w:pPr>
    </w:p>
    <w:p w14:paraId="37A2D9B0" w14:textId="13648745" w:rsidR="00547C83" w:rsidDel="00B73122" w:rsidRDefault="00547C83" w:rsidP="00547C83">
      <w:pPr>
        <w:pStyle w:val="Body"/>
        <w:tabs>
          <w:tab w:val="left" w:pos="720"/>
        </w:tabs>
        <w:spacing w:before="0" w:after="0"/>
        <w:rPr>
          <w:del w:id="17" w:author="Jacob McClain" w:date="2021-03-10T14:57:00Z"/>
        </w:rPr>
      </w:pPr>
      <w:del w:id="18" w:author="Jacob McClain" w:date="2021-03-10T14:57:00Z">
        <w:r w:rsidDel="00B73122">
          <w:delText xml:space="preserve">For additional guidance, here are the specific programs that each unit uses. The system used must have them. All are standard, with the possible exception of </w:delText>
        </w:r>
        <w:r w:rsidDel="00B73122">
          <w:rPr>
            <w:i/>
            <w:iCs/>
            <w:lang w:val="es-ES_tradnl"/>
          </w:rPr>
          <w:delText>shasum</w:delText>
        </w:r>
        <w:r w:rsidDel="00B73122">
          <w:delText xml:space="preserve">, which produces a cryptographic checksum. If that program is not available, you can replace the occurrence of </w:delText>
        </w:r>
      </w:del>
    </w:p>
    <w:p w14:paraId="7D860A6D" w14:textId="2309C242" w:rsidR="00547C83" w:rsidDel="00B73122" w:rsidRDefault="00547C83" w:rsidP="00547C83">
      <w:pPr>
        <w:pStyle w:val="Body"/>
        <w:tabs>
          <w:tab w:val="left" w:pos="720"/>
          <w:tab w:val="left" w:pos="1440"/>
        </w:tabs>
        <w:spacing w:before="0" w:after="0"/>
        <w:rPr>
          <w:del w:id="19" w:author="Jacob McClain" w:date="2021-03-10T14:57:00Z"/>
          <w:rFonts w:ascii="Courier New" w:eastAsia="Courier New" w:hAnsi="Courier New" w:cs="Courier New"/>
        </w:rPr>
      </w:pPr>
      <w:del w:id="20" w:author="Jacob McClain" w:date="2021-03-10T14:57:00Z">
        <w:r w:rsidDel="00B73122">
          <w:tab/>
        </w:r>
        <w:r w:rsidDel="00B73122">
          <w:rPr>
            <w:rFonts w:ascii="Courier New" w:hAnsi="Courier New"/>
          </w:rPr>
          <w:delText>shasum $1</w:delText>
        </w:r>
      </w:del>
    </w:p>
    <w:p w14:paraId="1A4B0178" w14:textId="451898DA" w:rsidR="00547C83" w:rsidDel="00B73122" w:rsidRDefault="00547C83" w:rsidP="00547C83">
      <w:pPr>
        <w:pStyle w:val="Body"/>
        <w:tabs>
          <w:tab w:val="left" w:pos="720"/>
        </w:tabs>
        <w:spacing w:before="0" w:after="0"/>
        <w:rPr>
          <w:del w:id="21" w:author="Jacob McClain" w:date="2021-03-10T14:57:00Z"/>
        </w:rPr>
      </w:pPr>
      <w:del w:id="22" w:author="Jacob McClain" w:date="2021-03-10T14:57:00Z">
        <w:r w:rsidDel="00B73122">
          <w:delText xml:space="preserve">with </w:delText>
        </w:r>
      </w:del>
    </w:p>
    <w:p w14:paraId="4A841476" w14:textId="53DA2F6B" w:rsidR="00547C83" w:rsidDel="00B73122" w:rsidRDefault="00547C83" w:rsidP="00547C83">
      <w:pPr>
        <w:pStyle w:val="Body"/>
        <w:tabs>
          <w:tab w:val="left" w:pos="720"/>
        </w:tabs>
        <w:spacing w:before="0" w:after="0"/>
        <w:rPr>
          <w:del w:id="23" w:author="Jacob McClain" w:date="2021-03-10T14:57:00Z"/>
          <w:rFonts w:ascii="Courier New" w:eastAsia="Courier New" w:hAnsi="Courier New" w:cs="Courier New"/>
        </w:rPr>
      </w:pPr>
      <w:del w:id="24" w:author="Jacob McClain" w:date="2021-03-10T14:57:00Z">
        <w:r w:rsidDel="00B73122">
          <w:tab/>
        </w:r>
        <w:r w:rsidDel="00B73122">
          <w:rPr>
            <w:rFonts w:ascii="Courier New" w:hAnsi="Courier New"/>
          </w:rPr>
          <w:delText>sum $1 | awk '{ print $1, $3 }'</w:delText>
        </w:r>
      </w:del>
    </w:p>
    <w:p w14:paraId="4811D1BA" w14:textId="745A0F7C" w:rsidR="00547C83" w:rsidDel="00B73122" w:rsidRDefault="00547C83" w:rsidP="00547C83">
      <w:pPr>
        <w:pStyle w:val="Body"/>
        <w:tabs>
          <w:tab w:val="left" w:pos="720"/>
        </w:tabs>
        <w:spacing w:before="0" w:after="0"/>
        <w:rPr>
          <w:del w:id="25" w:author="Jacob McClain" w:date="2021-03-10T14:57:00Z"/>
        </w:rPr>
      </w:pPr>
    </w:p>
    <w:p w14:paraId="6EA7A4C2" w14:textId="671BBB45" w:rsidR="00547C83" w:rsidDel="00B73122" w:rsidRDefault="00547C83" w:rsidP="00547C83">
      <w:pPr>
        <w:pStyle w:val="Body"/>
        <w:tabs>
          <w:tab w:val="left" w:pos="720"/>
        </w:tabs>
        <w:spacing w:before="0" w:after="0"/>
        <w:rPr>
          <w:del w:id="26" w:author="Jacob McClain" w:date="2021-03-10T14:57:00Z"/>
        </w:rPr>
      </w:pPr>
      <w:del w:id="27" w:author="Jacob McClain" w:date="2021-03-10T14:57:00Z">
        <w:r w:rsidDel="00B73122">
          <w:delText>•</w:delText>
        </w:r>
        <w:r w:rsidDel="00B73122">
          <w:tab/>
          <w:delText xml:space="preserve">Unit 1 uses the commands </w:delText>
        </w:r>
        <w:r w:rsidDel="00B73122">
          <w:rPr>
            <w:i/>
            <w:iCs/>
          </w:rPr>
          <w:delText xml:space="preserve">bash </w:delText>
        </w:r>
        <w:r w:rsidDel="00B73122">
          <w:delText xml:space="preserve">(1) or </w:delText>
        </w:r>
        <w:r w:rsidDel="00B73122">
          <w:rPr>
            <w:i/>
            <w:iCs/>
          </w:rPr>
          <w:delText>sh</w:delText>
        </w:r>
        <w:r w:rsidDel="00B73122">
          <w:delText xml:space="preserve"> (1), </w:delText>
        </w:r>
        <w:r w:rsidDel="00B73122">
          <w:rPr>
            <w:i/>
            <w:iCs/>
          </w:rPr>
          <w:delText>grep</w:delText>
        </w:r>
        <w:r w:rsidDel="00B73122">
          <w:delText xml:space="preserve"> (1), </w:delText>
        </w:r>
        <w:r w:rsidDel="00B73122">
          <w:rPr>
            <w:i/>
            <w:iCs/>
          </w:rPr>
          <w:delText>sed</w:delText>
        </w:r>
        <w:r w:rsidDel="00B73122">
          <w:delText xml:space="preserve"> (1), and </w:delText>
        </w:r>
        <w:r w:rsidDel="00B73122">
          <w:rPr>
            <w:i/>
            <w:iCs/>
          </w:rPr>
          <w:delText>awk</w:delText>
        </w:r>
        <w:r w:rsidDel="00B73122">
          <w:delText xml:space="preserve"> (1).</w:delText>
        </w:r>
      </w:del>
    </w:p>
    <w:p w14:paraId="30689EAA" w14:textId="37C4E767" w:rsidR="00547C83" w:rsidDel="00B73122" w:rsidRDefault="00547C83" w:rsidP="00547C83">
      <w:pPr>
        <w:pStyle w:val="Body"/>
        <w:tabs>
          <w:tab w:val="left" w:pos="720"/>
        </w:tabs>
        <w:spacing w:before="0" w:after="0"/>
        <w:rPr>
          <w:del w:id="28" w:author="Jacob McClain" w:date="2021-03-10T14:57:00Z"/>
        </w:rPr>
      </w:pPr>
      <w:del w:id="29" w:author="Jacob McClain" w:date="2021-03-10T14:57:00Z">
        <w:r w:rsidDel="00B73122">
          <w:delText>•</w:delText>
        </w:r>
        <w:r w:rsidDel="00B73122">
          <w:tab/>
          <w:delText xml:space="preserve">Unit 2 uses the commands </w:delText>
        </w:r>
        <w:r w:rsidDel="00B73122">
          <w:rPr>
            <w:i/>
            <w:iCs/>
          </w:rPr>
          <w:delText>bash</w:delText>
        </w:r>
        <w:r w:rsidDel="00B73122">
          <w:delText xml:space="preserve"> (1) or </w:delText>
        </w:r>
        <w:r w:rsidDel="00B73122">
          <w:rPr>
            <w:i/>
            <w:iCs/>
          </w:rPr>
          <w:delText>sh</w:delText>
        </w:r>
        <w:r w:rsidDel="00B73122">
          <w:delText xml:space="preserve"> (1), </w:delText>
        </w:r>
        <w:r w:rsidDel="00B73122">
          <w:rPr>
            <w:i/>
            <w:iCs/>
          </w:rPr>
          <w:delText>ls</w:delText>
        </w:r>
        <w:r w:rsidDel="00B73122">
          <w:delText xml:space="preserve"> (1), </w:delText>
        </w:r>
        <w:r w:rsidDel="00B73122">
          <w:rPr>
            <w:i/>
            <w:iCs/>
            <w:lang w:val="es-ES_tradnl"/>
          </w:rPr>
          <w:delText>shasum</w:delText>
        </w:r>
        <w:r w:rsidDel="00B73122">
          <w:delText xml:space="preserve"> (1), </w:delText>
        </w:r>
        <w:r w:rsidDel="00B73122">
          <w:rPr>
            <w:i/>
            <w:iCs/>
          </w:rPr>
          <w:delText>diff</w:delText>
        </w:r>
        <w:r w:rsidDel="00B73122">
          <w:delText xml:space="preserve"> (1), </w:delText>
        </w:r>
        <w:r w:rsidDel="00B73122">
          <w:rPr>
            <w:i/>
            <w:iCs/>
          </w:rPr>
          <w:delText>rm</w:delText>
        </w:r>
        <w:r w:rsidDel="00B73122">
          <w:delText xml:space="preserve"> (1), </w:delText>
        </w:r>
        <w:r w:rsidDel="00B73122">
          <w:rPr>
            <w:i/>
            <w:iCs/>
            <w:lang w:val="fr-FR"/>
          </w:rPr>
          <w:delText>sort</w:delText>
        </w:r>
        <w:r w:rsidDel="00B73122">
          <w:delText xml:space="preserve"> (1), and </w:delText>
        </w:r>
        <w:r w:rsidDel="00B73122">
          <w:rPr>
            <w:i/>
            <w:iCs/>
            <w:lang w:val="fr-FR"/>
          </w:rPr>
          <w:delText>uniq</w:delText>
        </w:r>
        <w:r w:rsidDel="00B73122">
          <w:delText xml:space="preserve"> (1).</w:delText>
        </w:r>
      </w:del>
    </w:p>
    <w:p w14:paraId="389BA0B9" w14:textId="3D710929" w:rsidR="00547C83" w:rsidDel="00B73122" w:rsidRDefault="00547C83" w:rsidP="00547C83">
      <w:pPr>
        <w:pStyle w:val="Body"/>
        <w:tabs>
          <w:tab w:val="left" w:pos="720"/>
        </w:tabs>
        <w:spacing w:before="0" w:after="0"/>
        <w:rPr>
          <w:del w:id="30" w:author="Jacob McClain" w:date="2021-03-10T14:57:00Z"/>
        </w:rPr>
      </w:pPr>
      <w:del w:id="31" w:author="Jacob McClain" w:date="2021-03-10T14:57:00Z">
        <w:r w:rsidDel="00B73122">
          <w:delText>•</w:delText>
        </w:r>
        <w:r w:rsidDel="00B73122">
          <w:tab/>
          <w:delText xml:space="preserve">Unit 3 uses the commands </w:delText>
        </w:r>
        <w:r w:rsidDel="00B73122">
          <w:rPr>
            <w:i/>
            <w:iCs/>
          </w:rPr>
          <w:delText>bash</w:delText>
        </w:r>
        <w:r w:rsidDel="00B73122">
          <w:delText xml:space="preserve"> (1) or </w:delText>
        </w:r>
        <w:r w:rsidDel="00B73122">
          <w:rPr>
            <w:i/>
            <w:iCs/>
          </w:rPr>
          <w:delText>sh</w:delText>
        </w:r>
        <w:r w:rsidDel="00B73122">
          <w:delText xml:space="preserve"> (1), </w:delText>
        </w:r>
        <w:r w:rsidDel="00B73122">
          <w:rPr>
            <w:i/>
            <w:iCs/>
            <w:lang w:val="nl-NL"/>
          </w:rPr>
          <w:delText>date</w:delText>
        </w:r>
        <w:r w:rsidDel="00B73122">
          <w:delText xml:space="preserve"> (1), </w:delText>
        </w:r>
        <w:r w:rsidDel="00B73122">
          <w:rPr>
            <w:i/>
            <w:iCs/>
            <w:lang w:val="fr-FR"/>
          </w:rPr>
          <w:delText>expr</w:delText>
        </w:r>
        <w:r w:rsidDel="00B73122">
          <w:delText xml:space="preserve"> (1), </w:delText>
        </w:r>
        <w:r w:rsidDel="00B73122">
          <w:rPr>
            <w:i/>
            <w:iCs/>
          </w:rPr>
          <w:delText>sed</w:delText>
        </w:r>
        <w:r w:rsidDel="00B73122">
          <w:delText xml:space="preserve"> (1), and </w:delText>
        </w:r>
        <w:r w:rsidDel="00B73122">
          <w:rPr>
            <w:i/>
            <w:iCs/>
          </w:rPr>
          <w:delText>tr</w:delText>
        </w:r>
        <w:r w:rsidDel="00B73122">
          <w:delText xml:space="preserve"> (1).</w:delText>
        </w:r>
      </w:del>
    </w:p>
    <w:p w14:paraId="45719F31" w14:textId="77777777" w:rsidR="00547C83" w:rsidRDefault="00547C83" w:rsidP="00547C83">
      <w:pPr>
        <w:pStyle w:val="Body"/>
        <w:tabs>
          <w:tab w:val="left" w:pos="720"/>
        </w:tabs>
        <w:spacing w:before="0" w:after="0"/>
      </w:pPr>
    </w:p>
    <w:p w14:paraId="32F4E74E" w14:textId="77777777" w:rsidR="00547C83" w:rsidRDefault="00547C83" w:rsidP="00547C83">
      <w:pPr>
        <w:pStyle w:val="Body"/>
        <w:tabs>
          <w:tab w:val="left" w:pos="720"/>
        </w:tabs>
        <w:spacing w:before="0" w:after="0"/>
      </w:pPr>
      <w:r>
        <w:rPr>
          <w:b/>
          <w:bCs/>
        </w:rPr>
        <w:t xml:space="preserve">Homework: </w:t>
      </w:r>
      <w:r>
        <w:t xml:space="preserve">Labs are included in each unit. Lab exercises can be started as a class, during the presentations, and completed as homework assignments. Many of the lab exercises involve writing and later revising Python scripts. It is recommended that students save each script as a separate file, using the suggested filename provided. </w:t>
      </w:r>
    </w:p>
    <w:p w14:paraId="785A6044" w14:textId="77777777" w:rsidR="00547C83" w:rsidRDefault="00547C83" w:rsidP="00547C83">
      <w:pPr>
        <w:pStyle w:val="Body"/>
        <w:tabs>
          <w:tab w:val="left" w:pos="720"/>
        </w:tabs>
        <w:spacing w:before="0" w:after="0"/>
      </w:pPr>
    </w:p>
    <w:p w14:paraId="3E2C151A" w14:textId="77777777" w:rsidR="00547C83" w:rsidRDefault="00547C83" w:rsidP="00547C83">
      <w:pPr>
        <w:pStyle w:val="Body"/>
        <w:tabs>
          <w:tab w:val="left" w:pos="720"/>
        </w:tabs>
        <w:spacing w:before="0" w:after="0"/>
      </w:pPr>
      <w:r>
        <w:t>Instructors can check students’ scripts either by running them to test their outputs or by comparing them to the correct answer scripts provided in the directories that end with “ … _</w:t>
      </w:r>
      <w:proofErr w:type="spellStart"/>
      <w:r>
        <w:t>LabScripts</w:t>
      </w:r>
      <w:proofErr w:type="spellEnd"/>
      <w:r>
        <w:t xml:space="preserve">” and “… </w:t>
      </w:r>
      <w:r>
        <w:rPr>
          <w:lang w:val="fr-FR"/>
        </w:rPr>
        <w:t>_</w:t>
      </w:r>
      <w:proofErr w:type="spellStart"/>
      <w:r>
        <w:rPr>
          <w:lang w:val="fr-FR"/>
        </w:rPr>
        <w:t>LabSolutions</w:t>
      </w:r>
      <w:proofErr w:type="spellEnd"/>
      <w:r>
        <w:rPr>
          <w:lang w:val="fr-FR"/>
        </w:rPr>
        <w:t>.</w:t>
      </w:r>
      <w:r>
        <w:t>” In the directories ending with “ … _</w:t>
      </w:r>
      <w:proofErr w:type="spellStart"/>
      <w:r>
        <w:t>LabScripts</w:t>
      </w:r>
      <w:proofErr w:type="spellEnd"/>
      <w:r>
        <w:t>” are versions of the scripts that have been created as plain text files and usually have the filename extension “.</w:t>
      </w:r>
      <w:proofErr w:type="spellStart"/>
      <w:r>
        <w:t>py</w:t>
      </w:r>
      <w:proofErr w:type="spellEnd"/>
      <w:r>
        <w:t xml:space="preserve">”; docx versions of the same files, which may be easier for instructors to manage, are in the directory “… </w:t>
      </w:r>
      <w:r>
        <w:rPr>
          <w:lang w:val="fr-FR"/>
        </w:rPr>
        <w:t>_</w:t>
      </w:r>
      <w:proofErr w:type="spellStart"/>
      <w:r>
        <w:rPr>
          <w:lang w:val="fr-FR"/>
        </w:rPr>
        <w:t>LabSolutions</w:t>
      </w:r>
      <w:proofErr w:type="spellEnd"/>
      <w:r>
        <w:rPr>
          <w:lang w:val="fr-FR"/>
        </w:rPr>
        <w:t>.</w:t>
      </w:r>
      <w:r>
        <w:t>”</w:t>
      </w:r>
    </w:p>
    <w:p w14:paraId="3C325EC9" w14:textId="77777777" w:rsidR="00547C83" w:rsidRDefault="00547C83" w:rsidP="00547C83">
      <w:pPr>
        <w:pStyle w:val="Body"/>
        <w:tabs>
          <w:tab w:val="left" w:pos="720"/>
        </w:tabs>
        <w:spacing w:before="0" w:after="0"/>
      </w:pPr>
    </w:p>
    <w:p w14:paraId="736B24C6" w14:textId="77777777" w:rsidR="00547C83" w:rsidRDefault="00547C83" w:rsidP="00547C83">
      <w:pPr>
        <w:pStyle w:val="Body"/>
        <w:spacing w:after="0" w:line="240" w:lineRule="auto"/>
      </w:pPr>
      <w:r>
        <w:rPr>
          <w:b/>
          <w:bCs/>
        </w:rPr>
        <w:lastRenderedPageBreak/>
        <w:t>Instructional Files and Online Resources Needed:</w:t>
      </w:r>
      <w:r>
        <w:t xml:space="preserve"> PowerPoint slides and data files are included for each unit. </w:t>
      </w:r>
    </w:p>
    <w:p w14:paraId="706EC560" w14:textId="77777777" w:rsidR="00547C83" w:rsidRDefault="00547C83" w:rsidP="00547C83">
      <w:pPr>
        <w:pStyle w:val="Body"/>
        <w:tabs>
          <w:tab w:val="left" w:pos="720"/>
        </w:tabs>
        <w:spacing w:before="0" w:after="0"/>
      </w:pPr>
    </w:p>
    <w:p w14:paraId="6496E10B" w14:textId="6BB4BC0E" w:rsidR="00547C83" w:rsidRDefault="00547C83" w:rsidP="00547C83">
      <w:pPr>
        <w:pStyle w:val="Body"/>
        <w:tabs>
          <w:tab w:val="left" w:pos="720"/>
        </w:tabs>
        <w:spacing w:before="0" w:after="0"/>
        <w:rPr>
          <w:lang w:val="it-IT"/>
        </w:rPr>
      </w:pPr>
      <w:r>
        <w:rPr>
          <w:b/>
          <w:bCs/>
        </w:rPr>
        <w:t>Assessment:</w:t>
      </w:r>
      <w:r>
        <w:t xml:space="preserve"> See the assessment guide for this unit, “1</w:t>
      </w:r>
      <w:r w:rsidR="00E63C6E">
        <w:t>9</w:t>
      </w:r>
      <w:r>
        <w:t>.SeSPython</w:t>
      </w:r>
      <w:r>
        <w:rPr>
          <w:lang w:val="it-IT"/>
        </w:rPr>
        <w:t>_AssessmentGuide.docx.”</w:t>
      </w:r>
    </w:p>
    <w:p w14:paraId="0B4455DD" w14:textId="77777777" w:rsidR="00547C83" w:rsidRDefault="00547C83" w:rsidP="00547C83">
      <w:pPr>
        <w:pStyle w:val="Body"/>
        <w:tabs>
          <w:tab w:val="left" w:pos="720"/>
        </w:tabs>
        <w:spacing w:before="0" w:after="0"/>
        <w:rPr>
          <w:lang w:val="it-IT"/>
        </w:rPr>
      </w:pPr>
    </w:p>
    <w:p w14:paraId="734D7B3B" w14:textId="3DA17B52" w:rsidR="00547C83" w:rsidRDefault="00547C83" w:rsidP="00547C83">
      <w:pPr>
        <w:pStyle w:val="Body"/>
        <w:tabs>
          <w:tab w:val="left" w:pos="720"/>
        </w:tabs>
        <w:spacing w:before="0" w:after="0"/>
      </w:pPr>
      <w:r>
        <w:t xml:space="preserve">Files containing scripts that are the correct answers to assessment questions are provided in the directory </w:t>
      </w:r>
      <w:r w:rsidR="00E63C6E">
        <w:t>20.</w:t>
      </w:r>
      <w:r>
        <w:t>SeSPython_AssessmentAnswerFiles.docx. Each script is available in either plain text (“.</w:t>
      </w:r>
      <w:proofErr w:type="spellStart"/>
      <w:r>
        <w:t>py</w:t>
      </w:r>
      <w:proofErr w:type="spellEnd"/>
      <w:r>
        <w:t xml:space="preserve">”) format or PDF format, so instructors can use whichever file format they find easier to manage. </w:t>
      </w:r>
    </w:p>
    <w:p w14:paraId="0E04E74D" w14:textId="77777777" w:rsidR="00547C83" w:rsidRDefault="00547C83" w:rsidP="00547C83">
      <w:pPr>
        <w:pStyle w:val="Body"/>
        <w:tabs>
          <w:tab w:val="left" w:pos="720"/>
        </w:tabs>
        <w:spacing w:before="0" w:after="0"/>
      </w:pPr>
    </w:p>
    <w:p w14:paraId="6D2A29A5" w14:textId="77777777" w:rsidR="00547C83" w:rsidRDefault="00547C83" w:rsidP="00547C83">
      <w:pPr>
        <w:pStyle w:val="Heading3"/>
      </w:pPr>
      <w:r>
        <w:t>Unit 1. The Basics</w:t>
      </w:r>
    </w:p>
    <w:p w14:paraId="058C9362" w14:textId="77777777" w:rsidR="00547C83" w:rsidRDefault="00547C83" w:rsidP="00547C83">
      <w:pPr>
        <w:pStyle w:val="Body"/>
        <w:tabs>
          <w:tab w:val="left" w:pos="720"/>
        </w:tabs>
        <w:spacing w:before="0" w:after="0"/>
      </w:pPr>
    </w:p>
    <w:p w14:paraId="7CFED490" w14:textId="77777777" w:rsidR="00547C83" w:rsidRDefault="00547C83" w:rsidP="00547C83">
      <w:pPr>
        <w:pStyle w:val="Body"/>
        <w:tabs>
          <w:tab w:val="left" w:pos="720"/>
        </w:tabs>
        <w:spacing w:before="0" w:after="0"/>
      </w:pPr>
      <w:r>
        <w:rPr>
          <w:b/>
          <w:bCs/>
        </w:rPr>
        <w:t>Presentation:</w:t>
      </w:r>
      <w:r>
        <w:rPr>
          <w:lang w:val="pt-PT"/>
        </w:rPr>
        <w:t xml:space="preserve"> 02.SeS</w:t>
      </w:r>
      <w:r>
        <w:t>Python_Unit1_TheBasics_Presentation.pptx</w:t>
      </w:r>
    </w:p>
    <w:p w14:paraId="572DA0D5" w14:textId="7704D061" w:rsidR="00547C83" w:rsidRDefault="00547C83" w:rsidP="00547C83">
      <w:pPr>
        <w:pStyle w:val="Body"/>
        <w:tabs>
          <w:tab w:val="left" w:pos="720"/>
        </w:tabs>
        <w:spacing w:before="0" w:after="0"/>
      </w:pPr>
      <w:r>
        <w:t>To demonstrate the examples included in the presentation, you will need the following data files from the directory</w:t>
      </w:r>
      <w:r w:rsidR="00E63C6E">
        <w:br/>
      </w:r>
      <w:r>
        <w:t xml:space="preserve"> 03.SeSPython_Unit1_TheBasics_DemoScripts: </w:t>
      </w:r>
      <w:r>
        <w:br/>
      </w:r>
    </w:p>
    <w:p w14:paraId="0C7FE36C" w14:textId="587DB489" w:rsidR="00547C83" w:rsidRDefault="00450FB5" w:rsidP="00547C83">
      <w:pPr>
        <w:pStyle w:val="ListParagraph"/>
        <w:numPr>
          <w:ilvl w:val="0"/>
          <w:numId w:val="5"/>
        </w:numPr>
        <w:spacing w:before="0" w:after="0"/>
      </w:pPr>
      <w:r>
        <w:t>a</w:t>
      </w:r>
      <w:r w:rsidR="00547C83">
        <w:t>bcscript</w:t>
      </w:r>
      <w:r>
        <w:t>.py</w:t>
      </w:r>
      <w:r w:rsidR="00547C83">
        <w:t xml:space="preserve"> — Use for the example shown on Slides 6–7.</w:t>
      </w:r>
    </w:p>
    <w:p w14:paraId="6983D7E4" w14:textId="3983352A" w:rsidR="00450FB5" w:rsidRDefault="00450FB5" w:rsidP="00547C83">
      <w:pPr>
        <w:pStyle w:val="ListParagraph"/>
        <w:numPr>
          <w:ilvl w:val="0"/>
          <w:numId w:val="5"/>
        </w:numPr>
        <w:spacing w:before="0" w:after="0"/>
      </w:pPr>
      <w:r>
        <w:t>hello.py — Use for example shown on Slide 13</w:t>
      </w:r>
    </w:p>
    <w:p w14:paraId="5AEA9045" w14:textId="29234938"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rsidRPr="00450FB5">
        <w:t>var2.py</w:t>
      </w:r>
      <w:r>
        <w:rPr>
          <w:rFonts w:ascii="Century Gothic" w:eastAsia="Century Gothic" w:hAnsi="Century Gothic" w:cs="Century Gothic"/>
        </w:rPr>
        <w:t xml:space="preserve"> </w:t>
      </w:r>
      <w:r>
        <w:t>— Use for example shown on Slide 14</w:t>
      </w:r>
    </w:p>
    <w:p w14:paraId="49BCBE76" w14:textId="31C1ACAF"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t>nameQuestion.py</w:t>
      </w:r>
      <w:r>
        <w:rPr>
          <w:rFonts w:ascii="Century Gothic" w:eastAsia="Century Gothic" w:hAnsi="Century Gothic" w:cs="Century Gothic"/>
        </w:rPr>
        <w:t xml:space="preserve"> </w:t>
      </w:r>
      <w:r>
        <w:t>— Use for example shown on Slide 17</w:t>
      </w:r>
    </w:p>
    <w:p w14:paraId="6E0A7E07" w14:textId="664E3422"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t>nameQuestionCheck.py</w:t>
      </w:r>
      <w:r>
        <w:rPr>
          <w:rFonts w:ascii="Century Gothic" w:eastAsia="Century Gothic" w:hAnsi="Century Gothic" w:cs="Century Gothic"/>
        </w:rPr>
        <w:t xml:space="preserve"> </w:t>
      </w:r>
      <w:r>
        <w:t>— Use for example shown on Slide 20</w:t>
      </w:r>
    </w:p>
    <w:p w14:paraId="6132E925" w14:textId="4BCB77DB"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t>numbersQuestion.py</w:t>
      </w:r>
      <w:r>
        <w:rPr>
          <w:rFonts w:ascii="Century Gothic" w:eastAsia="Century Gothic" w:hAnsi="Century Gothic" w:cs="Century Gothic"/>
        </w:rPr>
        <w:t xml:space="preserve"> </w:t>
      </w:r>
      <w:r>
        <w:t>— Use for example shown on Slide 22</w:t>
      </w:r>
    </w:p>
    <w:p w14:paraId="21446A1F" w14:textId="3DB5CF7D" w:rsidR="00547C83" w:rsidRPr="00450FB5" w:rsidRDefault="00547C83" w:rsidP="00547C83">
      <w:pPr>
        <w:pStyle w:val="ListParagraph"/>
        <w:numPr>
          <w:ilvl w:val="0"/>
          <w:numId w:val="6"/>
        </w:numPr>
        <w:spacing w:before="0" w:after="0" w:line="240" w:lineRule="auto"/>
        <w:rPr>
          <w:rFonts w:ascii="Century Gothic" w:eastAsia="Century Gothic" w:hAnsi="Century Gothic" w:cs="Century Gothic"/>
        </w:rPr>
      </w:pPr>
      <w:r>
        <w:t xml:space="preserve">dict.txt — This file contains a list of words, one per line. </w:t>
      </w:r>
      <w:proofErr w:type="gramStart"/>
      <w:r>
        <w:t>It’</w:t>
      </w:r>
      <w:r w:rsidR="00450FB5">
        <w:t>s</w:t>
      </w:r>
      <w:proofErr w:type="gramEnd"/>
      <w:r w:rsidR="00450FB5">
        <w:t xml:space="preserve"> first used starting on Slide 2</w:t>
      </w:r>
      <w:ins w:id="32" w:author="Jacob McClain" w:date="2021-03-11T13:15:00Z">
        <w:r w:rsidR="009B3B74">
          <w:t>4</w:t>
        </w:r>
      </w:ins>
      <w:del w:id="33" w:author="Jacob McClain" w:date="2021-03-11T13:15:00Z">
        <w:r w:rsidDel="009B3B74">
          <w:delText>3</w:delText>
        </w:r>
      </w:del>
      <w:r>
        <w:t>.</w:t>
      </w:r>
    </w:p>
    <w:p w14:paraId="67A882EA" w14:textId="02E5D225" w:rsidR="00450FB5" w:rsidRDefault="00450FB5" w:rsidP="00547C83">
      <w:pPr>
        <w:pStyle w:val="ListParagraph"/>
        <w:numPr>
          <w:ilvl w:val="0"/>
          <w:numId w:val="6"/>
        </w:numPr>
        <w:spacing w:before="0" w:after="0" w:line="240" w:lineRule="auto"/>
        <w:rPr>
          <w:rFonts w:ascii="Century Gothic" w:eastAsia="Century Gothic" w:hAnsi="Century Gothic" w:cs="Century Gothic"/>
        </w:rPr>
      </w:pPr>
      <w:r>
        <w:t>argsProcess</w:t>
      </w:r>
      <w:r w:rsidRPr="00450FB5">
        <w:t>.py</w:t>
      </w:r>
      <w:r>
        <w:rPr>
          <w:rFonts w:ascii="Century Gothic" w:eastAsia="Century Gothic" w:hAnsi="Century Gothic" w:cs="Century Gothic"/>
        </w:rPr>
        <w:t xml:space="preserve"> </w:t>
      </w:r>
      <w:r>
        <w:t>— Use for example shown on Slide 2</w:t>
      </w:r>
      <w:ins w:id="34" w:author="Jacob McClain" w:date="2021-03-11T13:16:00Z">
        <w:r w:rsidR="009B3B74">
          <w:t>5</w:t>
        </w:r>
      </w:ins>
      <w:del w:id="35" w:author="Jacob McClain" w:date="2021-03-11T13:16:00Z">
        <w:r w:rsidDel="009B3B74">
          <w:delText>4</w:delText>
        </w:r>
      </w:del>
    </w:p>
    <w:p w14:paraId="58A7F077" w14:textId="45BB7FDA" w:rsidR="00547C83" w:rsidRDefault="00450FB5" w:rsidP="00547C83">
      <w:pPr>
        <w:pStyle w:val="ListParagraph"/>
        <w:numPr>
          <w:ilvl w:val="0"/>
          <w:numId w:val="5"/>
        </w:numPr>
        <w:spacing w:before="0" w:after="0"/>
      </w:pPr>
      <w:r>
        <w:t>argsExample.py</w:t>
      </w:r>
      <w:r w:rsidR="00547C83">
        <w:t xml:space="preserve"> — This script is introduced on Slide </w:t>
      </w:r>
      <w:r>
        <w:t>2</w:t>
      </w:r>
      <w:ins w:id="36" w:author="Jacob McClain" w:date="2021-03-11T13:16:00Z">
        <w:r w:rsidR="009B3B74">
          <w:t>9</w:t>
        </w:r>
      </w:ins>
      <w:del w:id="37" w:author="Jacob McClain" w:date="2021-03-11T13:16:00Z">
        <w:r w:rsidDel="009B3B74">
          <w:delText>8</w:delText>
        </w:r>
      </w:del>
    </w:p>
    <w:p w14:paraId="5E68B751" w14:textId="4524A0B2" w:rsidR="00450FB5" w:rsidRDefault="00450FB5" w:rsidP="00547C83">
      <w:pPr>
        <w:pStyle w:val="ListParagraph"/>
        <w:numPr>
          <w:ilvl w:val="0"/>
          <w:numId w:val="5"/>
        </w:numPr>
        <w:spacing w:before="0" w:after="0"/>
      </w:pPr>
      <w:r>
        <w:t xml:space="preserve">stringSearch.py </w:t>
      </w:r>
      <w:r>
        <w:rPr>
          <w:rFonts w:ascii="Century Gothic" w:eastAsia="Century Gothic" w:hAnsi="Century Gothic" w:cs="Century Gothic"/>
        </w:rPr>
        <w:t xml:space="preserve"> </w:t>
      </w:r>
      <w:r>
        <w:t>— Use for example shown on Slide 3</w:t>
      </w:r>
      <w:ins w:id="38" w:author="Jacob McClain" w:date="2021-03-11T13:16:00Z">
        <w:r w:rsidR="009B3B74">
          <w:t>1</w:t>
        </w:r>
      </w:ins>
      <w:del w:id="39" w:author="Jacob McClain" w:date="2021-03-11T13:16:00Z">
        <w:r w:rsidDel="009B3B74">
          <w:delText>0</w:delText>
        </w:r>
      </w:del>
    </w:p>
    <w:p w14:paraId="2D6AFD89" w14:textId="3772E4E1" w:rsidR="00450FB5" w:rsidRDefault="00450FB5" w:rsidP="00547C83">
      <w:pPr>
        <w:pStyle w:val="ListParagraph"/>
        <w:numPr>
          <w:ilvl w:val="0"/>
          <w:numId w:val="5"/>
        </w:numPr>
        <w:spacing w:before="0" w:after="0"/>
      </w:pPr>
      <w:r>
        <w:t xml:space="preserve">stringSearchMessage.py </w:t>
      </w:r>
      <w:r>
        <w:rPr>
          <w:rFonts w:ascii="Century Gothic" w:eastAsia="Century Gothic" w:hAnsi="Century Gothic" w:cs="Century Gothic"/>
        </w:rPr>
        <w:t xml:space="preserve"> </w:t>
      </w:r>
      <w:r>
        <w:t>— Use for example shown on Slide 3</w:t>
      </w:r>
      <w:ins w:id="40" w:author="Jacob McClain" w:date="2021-03-11T13:16:00Z">
        <w:r w:rsidR="009B3B74">
          <w:t>5</w:t>
        </w:r>
      </w:ins>
      <w:del w:id="41" w:author="Jacob McClain" w:date="2021-03-11T13:16:00Z">
        <w:r w:rsidDel="009B3B74">
          <w:delText>4</w:delText>
        </w:r>
      </w:del>
    </w:p>
    <w:p w14:paraId="16920419" w14:textId="77777777" w:rsidR="00547C83" w:rsidRDefault="00547C83" w:rsidP="00547C83">
      <w:pPr>
        <w:pStyle w:val="ListParagraph"/>
        <w:tabs>
          <w:tab w:val="left" w:pos="720"/>
        </w:tabs>
        <w:spacing w:before="0" w:after="0"/>
      </w:pPr>
    </w:p>
    <w:p w14:paraId="02F109CD" w14:textId="1053561C" w:rsidR="007F0D02" w:rsidRDefault="007F0D02" w:rsidP="007F0D02">
      <w:pPr>
        <w:pStyle w:val="Body"/>
        <w:tabs>
          <w:tab w:val="left" w:pos="720"/>
        </w:tabs>
        <w:spacing w:before="0" w:after="0"/>
      </w:pPr>
      <w:r>
        <w:t>Files in the directory 04.SeSPython_Unit1_TheBasics_DataFiles</w:t>
      </w:r>
      <w:r>
        <w:br/>
        <w:t>Part 1 are used in examples throughout the presentation.</w:t>
      </w:r>
    </w:p>
    <w:p w14:paraId="7AB3E701" w14:textId="3A66AEF9" w:rsidR="00547C83" w:rsidRDefault="00547C83" w:rsidP="00547C83">
      <w:pPr>
        <w:pStyle w:val="ListParagraph"/>
        <w:ind w:left="0"/>
        <w:rPr>
          <w:rFonts w:ascii="Century Gothic" w:eastAsia="Century Gothic" w:hAnsi="Century Gothic" w:cs="Century Gothic"/>
        </w:rPr>
      </w:pPr>
      <w:r>
        <w:t>If you want the students to try the exercises themselves, copy the files to the students’ systems or make available for them to download.</w:t>
      </w:r>
    </w:p>
    <w:p w14:paraId="62B20CD8" w14:textId="77777777" w:rsidR="00547C83" w:rsidRDefault="00547C83" w:rsidP="00547C83">
      <w:pPr>
        <w:pStyle w:val="Body"/>
        <w:tabs>
          <w:tab w:val="left" w:pos="720"/>
        </w:tabs>
        <w:spacing w:before="0" w:after="0"/>
      </w:pPr>
    </w:p>
    <w:p w14:paraId="63A3A17E" w14:textId="132BFA05" w:rsidR="00547C83" w:rsidRDefault="00547C83" w:rsidP="00547C83">
      <w:pPr>
        <w:pStyle w:val="Body"/>
        <w:tabs>
          <w:tab w:val="left" w:pos="720"/>
        </w:tabs>
        <w:spacing w:before="0" w:after="0"/>
      </w:pPr>
      <w:r>
        <w:rPr>
          <w:b/>
          <w:bCs/>
        </w:rPr>
        <w:t>Lab:</w:t>
      </w:r>
      <w:r>
        <w:t xml:space="preserve"> 0</w:t>
      </w:r>
      <w:r w:rsidR="00E63C6E">
        <w:t>5</w:t>
      </w:r>
      <w:r>
        <w:t xml:space="preserve">.SeSPython_Unit1_TheBasics_Lab.docx </w:t>
      </w:r>
    </w:p>
    <w:p w14:paraId="1777559D" w14:textId="79B5D973" w:rsidR="00547C83" w:rsidRDefault="00547C83" w:rsidP="00547C83">
      <w:pPr>
        <w:pStyle w:val="ListParagraph"/>
        <w:ind w:left="0"/>
        <w:rPr>
          <w:rFonts w:ascii="Century Gothic" w:eastAsia="Century Gothic" w:hAnsi="Century Gothic" w:cs="Century Gothic"/>
        </w:rPr>
      </w:pPr>
      <w:r>
        <w:t>Students will need the following data files from the directory 0</w:t>
      </w:r>
      <w:r w:rsidR="00E63C6E">
        <w:t>6</w:t>
      </w:r>
      <w:r>
        <w:t>.SeSPython_Unit1_TheBasics_LabScripts. These files can be copied to the students’ systems or made available for them to download.</w:t>
      </w:r>
    </w:p>
    <w:p w14:paraId="581C1EA8" w14:textId="77777777" w:rsidR="00547C83" w:rsidRDefault="00547C83" w:rsidP="00547C83">
      <w:pPr>
        <w:pStyle w:val="ListParagraph"/>
        <w:numPr>
          <w:ilvl w:val="0"/>
          <w:numId w:val="8"/>
        </w:numPr>
        <w:spacing w:before="0" w:after="0" w:line="240" w:lineRule="auto"/>
        <w:rPr>
          <w:rFonts w:ascii="Century Gothic" w:eastAsia="Century Gothic" w:hAnsi="Century Gothic" w:cs="Century Gothic"/>
        </w:rPr>
      </w:pPr>
      <w:r>
        <w:lastRenderedPageBreak/>
        <w:t>dict.txt</w:t>
      </w:r>
    </w:p>
    <w:p w14:paraId="49D0FCD4" w14:textId="77777777" w:rsidR="00547C83" w:rsidRDefault="00547C83" w:rsidP="00547C83">
      <w:pPr>
        <w:pStyle w:val="ListParagraph"/>
        <w:numPr>
          <w:ilvl w:val="0"/>
          <w:numId w:val="8"/>
        </w:numPr>
        <w:spacing w:before="0" w:after="0" w:line="240" w:lineRule="auto"/>
      </w:pPr>
      <w:r>
        <w:t>mycat.py</w:t>
      </w:r>
    </w:p>
    <w:p w14:paraId="71803D22" w14:textId="77777777" w:rsidR="00547C83" w:rsidRDefault="00547C83" w:rsidP="00547C83">
      <w:pPr>
        <w:pStyle w:val="ListParagraph"/>
        <w:numPr>
          <w:ilvl w:val="0"/>
          <w:numId w:val="8"/>
        </w:numPr>
        <w:spacing w:before="0" w:after="0" w:line="240" w:lineRule="auto"/>
      </w:pPr>
      <w:r>
        <w:t>x</w:t>
      </w:r>
    </w:p>
    <w:p w14:paraId="5FB645AC" w14:textId="77777777" w:rsidR="00547C83" w:rsidRDefault="00547C83" w:rsidP="00547C83">
      <w:pPr>
        <w:pStyle w:val="ListParagraph"/>
        <w:numPr>
          <w:ilvl w:val="0"/>
          <w:numId w:val="8"/>
        </w:numPr>
        <w:spacing w:before="0" w:after="0" w:line="240" w:lineRule="auto"/>
      </w:pPr>
      <w:r>
        <w:t>y</w:t>
      </w:r>
    </w:p>
    <w:p w14:paraId="6E9BCF4B" w14:textId="77777777" w:rsidR="00547C83" w:rsidRDefault="00547C83" w:rsidP="00547C83">
      <w:pPr>
        <w:pStyle w:val="ListParagraph"/>
        <w:numPr>
          <w:ilvl w:val="0"/>
          <w:numId w:val="8"/>
        </w:numPr>
        <w:spacing w:before="0" w:after="0" w:line="240" w:lineRule="auto"/>
      </w:pPr>
      <w:r>
        <w:t>x y</w:t>
      </w:r>
    </w:p>
    <w:p w14:paraId="6A6C5B17" w14:textId="77777777" w:rsidR="00547C83" w:rsidRDefault="00547C83" w:rsidP="00547C83">
      <w:pPr>
        <w:pStyle w:val="Body"/>
        <w:tabs>
          <w:tab w:val="left" w:pos="720"/>
        </w:tabs>
        <w:spacing w:before="0" w:after="0"/>
      </w:pPr>
    </w:p>
    <w:p w14:paraId="59EF8275" w14:textId="27B8D848" w:rsidR="00547C83" w:rsidRDefault="00547C83" w:rsidP="00547C83">
      <w:pPr>
        <w:pStyle w:val="Body"/>
        <w:tabs>
          <w:tab w:val="left" w:pos="720"/>
        </w:tabs>
        <w:spacing w:before="0" w:after="0"/>
      </w:pPr>
      <w:r>
        <w:t>Solutions to lab questions are located in 0</w:t>
      </w:r>
      <w:r w:rsidR="00E63C6E">
        <w:t>7</w:t>
      </w:r>
      <w:r>
        <w:t xml:space="preserve">.SeSPython_Unit1_TheBasics_LabSolutions.docx. </w:t>
      </w:r>
    </w:p>
    <w:p w14:paraId="546C9B11" w14:textId="77777777" w:rsidR="00547C83" w:rsidRDefault="00547C83" w:rsidP="00547C83">
      <w:pPr>
        <w:pStyle w:val="Body"/>
        <w:tabs>
          <w:tab w:val="left" w:pos="720"/>
        </w:tabs>
        <w:spacing w:before="0" w:after="0"/>
        <w:rPr>
          <w:b/>
          <w:bCs/>
        </w:rPr>
      </w:pPr>
    </w:p>
    <w:p w14:paraId="6585CFD6" w14:textId="77777777" w:rsidR="00547C83" w:rsidRDefault="00547C83" w:rsidP="00547C83">
      <w:pPr>
        <w:pStyle w:val="Body"/>
        <w:tabs>
          <w:tab w:val="left" w:pos="720"/>
        </w:tabs>
        <w:spacing w:before="0" w:after="0"/>
        <w:rPr>
          <w:b/>
          <w:bCs/>
        </w:rPr>
      </w:pPr>
      <w:r>
        <w:rPr>
          <w:b/>
          <w:bCs/>
        </w:rPr>
        <w:t>Learning Objectives:</w:t>
      </w:r>
    </w:p>
    <w:p w14:paraId="59833DD3" w14:textId="77777777" w:rsidR="00547C83" w:rsidRDefault="00547C83" w:rsidP="00547C83">
      <w:pPr>
        <w:pStyle w:val="Body"/>
        <w:tabs>
          <w:tab w:val="left" w:pos="720"/>
        </w:tabs>
        <w:spacing w:before="0" w:after="0"/>
      </w:pPr>
    </w:p>
    <w:p w14:paraId="1AE7B5E0" w14:textId="77777777" w:rsidR="00547C83" w:rsidRDefault="00547C83" w:rsidP="00547C83">
      <w:pPr>
        <w:pStyle w:val="Body"/>
        <w:tabs>
          <w:tab w:val="left" w:pos="720"/>
        </w:tabs>
        <w:spacing w:before="0" w:after="0"/>
      </w:pPr>
      <w:r>
        <w:t>Upon completion of Unit 1, students will be able to:</w:t>
      </w:r>
      <w:r>
        <w:br/>
      </w:r>
    </w:p>
    <w:p w14:paraId="46390D45" w14:textId="77777777" w:rsidR="00547C83" w:rsidRDefault="00547C83" w:rsidP="00547C83">
      <w:pPr>
        <w:pStyle w:val="Body"/>
        <w:tabs>
          <w:tab w:val="left" w:pos="720"/>
        </w:tabs>
        <w:spacing w:before="0" w:after="0"/>
      </w:pPr>
      <w:r>
        <w:t>1.1</w:t>
      </w:r>
      <w:r>
        <w:tab/>
        <w:t>Analyze a problem and develop a script to solve it.</w:t>
      </w:r>
    </w:p>
    <w:p w14:paraId="15BEE111" w14:textId="381EB1EA" w:rsidR="00547C83" w:rsidRDefault="00547C83" w:rsidP="00547C83">
      <w:pPr>
        <w:pStyle w:val="Body"/>
        <w:tabs>
          <w:tab w:val="left" w:pos="720"/>
        </w:tabs>
        <w:spacing w:before="0" w:after="0"/>
      </w:pPr>
      <w:r>
        <w:t>1.2</w:t>
      </w:r>
      <w:r>
        <w:tab/>
        <w:t>Create and execute a Python script.</w:t>
      </w:r>
    </w:p>
    <w:p w14:paraId="0C9C2F9C" w14:textId="288DB349" w:rsidR="004061C2" w:rsidRDefault="004061C2" w:rsidP="00547C83">
      <w:pPr>
        <w:pStyle w:val="Body"/>
        <w:tabs>
          <w:tab w:val="left" w:pos="720"/>
        </w:tabs>
        <w:spacing w:before="0" w:after="0"/>
      </w:pPr>
      <w:r w:rsidRPr="005E4658">
        <w:t xml:space="preserve">1.3 </w:t>
      </w:r>
      <w:r w:rsidRPr="005E4658">
        <w:tab/>
        <w:t>Use variables in the script</w:t>
      </w:r>
      <w:r w:rsidRPr="005E4658">
        <w:rPr>
          <w:lang w:val="is-IS"/>
        </w:rPr>
        <w:t>.</w:t>
      </w:r>
    </w:p>
    <w:p w14:paraId="56CD0A36" w14:textId="78F32CD2" w:rsidR="00547C83" w:rsidRDefault="00547C83" w:rsidP="00547C83">
      <w:pPr>
        <w:pStyle w:val="Body"/>
        <w:tabs>
          <w:tab w:val="left" w:pos="720"/>
        </w:tabs>
        <w:spacing w:before="0" w:after="0"/>
      </w:pPr>
      <w:r>
        <w:t>1.</w:t>
      </w:r>
      <w:r w:rsidR="004061C2">
        <w:t>4</w:t>
      </w:r>
      <w:r>
        <w:tab/>
        <w:t>Use command-line arguments in the script.</w:t>
      </w:r>
    </w:p>
    <w:p w14:paraId="130DACEF" w14:textId="04A087A4" w:rsidR="00547C83" w:rsidRDefault="00547C83" w:rsidP="00547C83">
      <w:pPr>
        <w:pStyle w:val="Body"/>
        <w:tabs>
          <w:tab w:val="left" w:pos="720"/>
        </w:tabs>
        <w:spacing w:before="0" w:after="0"/>
        <w:ind w:left="720" w:hanging="720"/>
      </w:pPr>
      <w:r>
        <w:t>1.</w:t>
      </w:r>
      <w:r w:rsidR="004061C2">
        <w:t>5</w:t>
      </w:r>
      <w:r>
        <w:tab/>
      </w:r>
      <w:r>
        <w:rPr>
          <w:lang w:val="fr-FR"/>
        </w:rPr>
        <w:t xml:space="preserve">Use </w:t>
      </w:r>
      <w:proofErr w:type="spellStart"/>
      <w:r>
        <w:rPr>
          <w:lang w:val="fr-FR"/>
        </w:rPr>
        <w:t>conditional</w:t>
      </w:r>
      <w:proofErr w:type="spellEnd"/>
      <w:r>
        <w:rPr>
          <w:lang w:val="fr-FR"/>
        </w:rPr>
        <w:t xml:space="preserve"> (</w:t>
      </w:r>
      <w:r>
        <w:rPr>
          <w:i/>
          <w:iCs/>
        </w:rPr>
        <w:t>if,</w:t>
      </w:r>
      <w:r>
        <w:t xml:space="preserve"> </w:t>
      </w:r>
      <w:proofErr w:type="spellStart"/>
      <w:r>
        <w:rPr>
          <w:i/>
          <w:iCs/>
        </w:rPr>
        <w:t>elif</w:t>
      </w:r>
      <w:proofErr w:type="spellEnd"/>
      <w:r>
        <w:rPr>
          <w:i/>
          <w:iCs/>
        </w:rPr>
        <w:t>,</w:t>
      </w:r>
      <w:r>
        <w:t xml:space="preserve"> </w:t>
      </w:r>
      <w:r>
        <w:rPr>
          <w:i/>
          <w:iCs/>
        </w:rPr>
        <w:t>else</w:t>
      </w:r>
      <w:r>
        <w:t>) statements to test for various conditions and act accordingly.</w:t>
      </w:r>
    </w:p>
    <w:p w14:paraId="0EB01535" w14:textId="60B8BF29" w:rsidR="00547C83" w:rsidRDefault="00547C83" w:rsidP="00547C83">
      <w:pPr>
        <w:pStyle w:val="Body"/>
        <w:tabs>
          <w:tab w:val="left" w:pos="720"/>
        </w:tabs>
        <w:spacing w:before="0" w:after="0"/>
      </w:pPr>
      <w:r>
        <w:t>1.</w:t>
      </w:r>
      <w:r w:rsidR="004061C2">
        <w:t>6</w:t>
      </w:r>
      <w:r>
        <w:tab/>
        <w:t>Perform basic error checking in the script.</w:t>
      </w:r>
    </w:p>
    <w:p w14:paraId="142A5791" w14:textId="77777777" w:rsidR="00547C83" w:rsidRDefault="00547C83" w:rsidP="00547C83">
      <w:pPr>
        <w:pStyle w:val="Heading3"/>
      </w:pPr>
      <w:r>
        <w:t>Unit 2. Advanced Control</w:t>
      </w:r>
    </w:p>
    <w:p w14:paraId="376E09D4" w14:textId="77777777" w:rsidR="00547C83" w:rsidRDefault="00547C83" w:rsidP="00547C83">
      <w:pPr>
        <w:pStyle w:val="Body"/>
        <w:tabs>
          <w:tab w:val="left" w:pos="720"/>
        </w:tabs>
        <w:spacing w:before="0" w:after="0"/>
      </w:pPr>
    </w:p>
    <w:p w14:paraId="137BCDAE" w14:textId="62D10E4D" w:rsidR="00547C83" w:rsidRDefault="00547C83" w:rsidP="00547C83">
      <w:pPr>
        <w:pStyle w:val="Body"/>
        <w:tabs>
          <w:tab w:val="left" w:pos="720"/>
        </w:tabs>
        <w:spacing w:before="0" w:after="0"/>
      </w:pPr>
      <w:r>
        <w:rPr>
          <w:b/>
          <w:bCs/>
        </w:rPr>
        <w:t>Presentation:</w:t>
      </w:r>
      <w:r w:rsidRPr="00FE5D94">
        <w:t xml:space="preserve"> 0</w:t>
      </w:r>
      <w:ins w:id="42" w:author="Jacob McClain" w:date="2021-03-11T13:29:00Z">
        <w:r w:rsidR="00D37985">
          <w:t>8</w:t>
        </w:r>
      </w:ins>
      <w:del w:id="43" w:author="Jacob McClain" w:date="2021-03-11T13:29:00Z">
        <w:r w:rsidDel="00D37985">
          <w:delText>7</w:delText>
        </w:r>
      </w:del>
      <w:r>
        <w:t>.SeSPython_Unit2_AdvancedControl_Presentation.pptx</w:t>
      </w:r>
    </w:p>
    <w:p w14:paraId="0F8E4084" w14:textId="506DC7DB" w:rsidR="00547C83" w:rsidRDefault="00547C83" w:rsidP="00547C83">
      <w:pPr>
        <w:pStyle w:val="ListParagraph"/>
        <w:ind w:left="0"/>
      </w:pPr>
      <w:r>
        <w:t>Files in the directory 0</w:t>
      </w:r>
      <w:r w:rsidR="007F0D02">
        <w:t>9</w:t>
      </w:r>
      <w:r>
        <w:t xml:space="preserve">.SeSPython_Unit2_AdvancedControl_DemoScripts are used in the examples. </w:t>
      </w:r>
      <w:r>
        <w:br/>
      </w:r>
    </w:p>
    <w:p w14:paraId="5F4DB32F" w14:textId="0921C42B" w:rsidR="00547C83" w:rsidRDefault="00547C83" w:rsidP="00547C83">
      <w:pPr>
        <w:pStyle w:val="ListParagraph"/>
        <w:numPr>
          <w:ilvl w:val="0"/>
          <w:numId w:val="8"/>
        </w:numPr>
        <w:spacing w:before="0" w:after="0" w:line="240" w:lineRule="auto"/>
      </w:pPr>
      <w:r>
        <w:t xml:space="preserve">for1.py — This script is an example of a basic </w:t>
      </w:r>
      <w:r>
        <w:rPr>
          <w:i/>
          <w:iCs/>
        </w:rPr>
        <w:t>for</w:t>
      </w:r>
      <w:r>
        <w:t xml:space="preserve"> loop (see Slide 1</w:t>
      </w:r>
      <w:r w:rsidR="00A7178F">
        <w:t>6</w:t>
      </w:r>
      <w:r w:rsidR="000A1438">
        <w:t>)</w:t>
      </w:r>
    </w:p>
    <w:p w14:paraId="39A5923D" w14:textId="6F6F6AC7" w:rsidR="000A1438" w:rsidRPr="000A1438" w:rsidRDefault="000A1438" w:rsidP="00547C83">
      <w:pPr>
        <w:pStyle w:val="ListParagraph"/>
        <w:numPr>
          <w:ilvl w:val="0"/>
          <w:numId w:val="8"/>
        </w:numPr>
        <w:rPr>
          <w:rFonts w:ascii="Century Gothic" w:eastAsia="Century Gothic" w:hAnsi="Century Gothic" w:cs="Century Gothic"/>
        </w:rPr>
      </w:pPr>
      <w:r>
        <w:t xml:space="preserve">for2.py — This script is an example of a </w:t>
      </w:r>
      <w:r>
        <w:rPr>
          <w:i/>
          <w:iCs/>
        </w:rPr>
        <w:t>continue</w:t>
      </w:r>
      <w:r>
        <w:t xml:space="preserve"> statement (see Slide 18)</w:t>
      </w:r>
    </w:p>
    <w:p w14:paraId="3EF4D321" w14:textId="34591766" w:rsidR="000A1438" w:rsidRDefault="000A1438" w:rsidP="000A1438">
      <w:pPr>
        <w:pStyle w:val="ListParagraph"/>
        <w:numPr>
          <w:ilvl w:val="0"/>
          <w:numId w:val="8"/>
        </w:numPr>
        <w:spacing w:before="0" w:after="0" w:line="240" w:lineRule="auto"/>
      </w:pPr>
      <w:r>
        <w:t>processFileContent.py — This script is an example of a basic file process (see Slide 22)</w:t>
      </w:r>
    </w:p>
    <w:p w14:paraId="2A7B6AB3" w14:textId="45B426FF" w:rsidR="000A1438" w:rsidRDefault="000A1438" w:rsidP="000A1438">
      <w:pPr>
        <w:pStyle w:val="ListParagraph"/>
        <w:numPr>
          <w:ilvl w:val="0"/>
          <w:numId w:val="8"/>
        </w:numPr>
        <w:spacing w:before="0" w:after="0" w:line="240" w:lineRule="auto"/>
      </w:pPr>
      <w:r>
        <w:t>checkForOccurrence.py — This script is an example of a basic file process (see Slide 23)</w:t>
      </w:r>
    </w:p>
    <w:p w14:paraId="2060473C" w14:textId="5701931C" w:rsidR="000A1438" w:rsidRPr="000A1438" w:rsidRDefault="000A1438" w:rsidP="00547C83">
      <w:pPr>
        <w:pStyle w:val="ListParagraph"/>
        <w:numPr>
          <w:ilvl w:val="0"/>
          <w:numId w:val="8"/>
        </w:numPr>
        <w:rPr>
          <w:rFonts w:ascii="Century Gothic" w:eastAsia="Century Gothic" w:hAnsi="Century Gothic" w:cs="Century Gothic"/>
        </w:rPr>
      </w:pPr>
      <w:r w:rsidRPr="000A1438">
        <w:t>myCat.py</w:t>
      </w:r>
      <w:r>
        <w:t xml:space="preserve"> — This script is an example of file processing and conditional statements (see Slide 26)</w:t>
      </w:r>
    </w:p>
    <w:p w14:paraId="201D3C81" w14:textId="5571E3B1" w:rsidR="000A1438" w:rsidRPr="000A1438" w:rsidRDefault="000A1438" w:rsidP="00547C83">
      <w:pPr>
        <w:pStyle w:val="ListParagraph"/>
        <w:numPr>
          <w:ilvl w:val="0"/>
          <w:numId w:val="8"/>
        </w:numPr>
      </w:pPr>
      <w:r>
        <w:t>forFilesProcessing.py — This script demonstrates an iterative process to validate existence of files in a working directory (see Slide 30)</w:t>
      </w:r>
    </w:p>
    <w:p w14:paraId="599986A0" w14:textId="34524E5D" w:rsidR="000A1438" w:rsidRPr="000A1438" w:rsidRDefault="000A1438" w:rsidP="00547C83">
      <w:pPr>
        <w:pStyle w:val="ListParagraph"/>
        <w:numPr>
          <w:ilvl w:val="0"/>
          <w:numId w:val="8"/>
        </w:numPr>
        <w:rPr>
          <w:rFonts w:ascii="Century Gothic" w:eastAsia="Century Gothic" w:hAnsi="Century Gothic" w:cs="Century Gothic"/>
        </w:rPr>
      </w:pPr>
      <w:r w:rsidRPr="000A1438">
        <w:t>combining</w:t>
      </w:r>
      <w:r>
        <w:rPr>
          <w:rFonts w:ascii="Century Gothic" w:eastAsia="Century Gothic" w:hAnsi="Century Gothic" w:cs="Century Gothic"/>
        </w:rPr>
        <w:t>.py</w:t>
      </w:r>
      <w:r>
        <w:t xml:space="preserve"> — This script demonstrates subprocess invocation (see Slide 33)</w:t>
      </w:r>
    </w:p>
    <w:p w14:paraId="45D60FCF" w14:textId="623107BB" w:rsidR="000A1438" w:rsidRPr="000A1438" w:rsidRDefault="000A1438" w:rsidP="000A1438">
      <w:pPr>
        <w:pStyle w:val="ListParagraph"/>
        <w:numPr>
          <w:ilvl w:val="0"/>
          <w:numId w:val="8"/>
        </w:numPr>
        <w:rPr>
          <w:rFonts w:ascii="Century Gothic" w:eastAsia="Century Gothic" w:hAnsi="Century Gothic" w:cs="Century Gothic"/>
        </w:rPr>
      </w:pPr>
      <w:r>
        <w:t xml:space="preserve">functionExampl1.py </w:t>
      </w:r>
      <w:r w:rsidR="00547C83">
        <w:t>— This script</w:t>
      </w:r>
      <w:r>
        <w:t xml:space="preserve"> demonstrates function definition and function call (see Slide 37)</w:t>
      </w:r>
    </w:p>
    <w:p w14:paraId="018ED8B4" w14:textId="77C4B6ED" w:rsidR="000A1438" w:rsidRPr="000A1438" w:rsidRDefault="000A1438" w:rsidP="000A1438">
      <w:pPr>
        <w:pStyle w:val="ListParagraph"/>
        <w:numPr>
          <w:ilvl w:val="0"/>
          <w:numId w:val="8"/>
        </w:numPr>
        <w:rPr>
          <w:rFonts w:ascii="Century Gothic" w:eastAsia="Century Gothic" w:hAnsi="Century Gothic" w:cs="Century Gothic"/>
        </w:rPr>
      </w:pPr>
      <w:r>
        <w:t>functionExampl2.py — This script demonstrates function definition and function call (see Slide 38)</w:t>
      </w:r>
    </w:p>
    <w:p w14:paraId="0E027CC3" w14:textId="6CDD024A" w:rsidR="000A1438" w:rsidRPr="000A1438" w:rsidRDefault="000A1438" w:rsidP="000A1438">
      <w:pPr>
        <w:pStyle w:val="ListParagraph"/>
        <w:numPr>
          <w:ilvl w:val="0"/>
          <w:numId w:val="8"/>
        </w:numPr>
        <w:rPr>
          <w:rFonts w:ascii="Century Gothic" w:eastAsia="Century Gothic" w:hAnsi="Century Gothic" w:cs="Century Gothic"/>
        </w:rPr>
      </w:pPr>
      <w:r>
        <w:lastRenderedPageBreak/>
        <w:t>functionExampl3.py — This script demonstrates function definition and function call (see Slide 39)</w:t>
      </w:r>
    </w:p>
    <w:p w14:paraId="316ED974" w14:textId="061BCC82" w:rsidR="000A1438" w:rsidRDefault="000A1438" w:rsidP="00910A4A">
      <w:pPr>
        <w:pStyle w:val="ListParagraph"/>
        <w:numPr>
          <w:ilvl w:val="0"/>
          <w:numId w:val="8"/>
        </w:numPr>
        <w:spacing w:before="0" w:after="0" w:line="240" w:lineRule="auto"/>
      </w:pPr>
      <w:r>
        <w:t>function.py — This script</w:t>
      </w:r>
      <w:r w:rsidR="00910A4A">
        <w:t xml:space="preserve"> is introduced as a demonstration of combining functions to wrap subprocess invocation (see Slide 40)</w:t>
      </w:r>
    </w:p>
    <w:p w14:paraId="738146E1" w14:textId="0D8FF726" w:rsidR="00910A4A" w:rsidRDefault="00910A4A" w:rsidP="00910A4A">
      <w:pPr>
        <w:pStyle w:val="ListParagraph"/>
        <w:numPr>
          <w:ilvl w:val="0"/>
          <w:numId w:val="8"/>
        </w:numPr>
        <w:spacing w:before="0" w:after="0" w:line="240" w:lineRule="auto"/>
      </w:pPr>
      <w:r>
        <w:t>bool1.py, bool2.py — These demonstrate various Boolean operator (see Slides 46–47)</w:t>
      </w:r>
    </w:p>
    <w:p w14:paraId="3781B5AD" w14:textId="670922FA" w:rsidR="00910A4A" w:rsidRDefault="00910A4A" w:rsidP="00910A4A">
      <w:pPr>
        <w:pStyle w:val="ListParagraph"/>
        <w:numPr>
          <w:ilvl w:val="0"/>
          <w:numId w:val="8"/>
        </w:numPr>
        <w:spacing w:before="0" w:after="0" w:line="240" w:lineRule="auto"/>
      </w:pPr>
      <w:r>
        <w:t>testTemp.py — Demonstration of temporary files (see slide 50)</w:t>
      </w:r>
    </w:p>
    <w:p w14:paraId="648FB72C" w14:textId="13999E51" w:rsidR="00910A4A" w:rsidRDefault="00910A4A" w:rsidP="00910A4A">
      <w:pPr>
        <w:pStyle w:val="ListParagraph"/>
        <w:numPr>
          <w:ilvl w:val="0"/>
          <w:numId w:val="8"/>
        </w:numPr>
        <w:spacing w:before="0" w:after="0" w:line="240" w:lineRule="auto"/>
      </w:pPr>
      <w:r>
        <w:t xml:space="preserve">x1, x2 — These two files containing very similar content are used to demonstrate the output from </w:t>
      </w:r>
      <w:r>
        <w:rPr>
          <w:i/>
          <w:iCs/>
        </w:rPr>
        <w:t>diff</w:t>
      </w:r>
      <w:r>
        <w:t>. They are referenced on Slide 52.</w:t>
      </w:r>
    </w:p>
    <w:p w14:paraId="3C6B31E3" w14:textId="24991259" w:rsidR="00547C83" w:rsidRDefault="007F0D02" w:rsidP="00547C83">
      <w:pPr>
        <w:pStyle w:val="Body"/>
        <w:tabs>
          <w:tab w:val="left" w:pos="720"/>
        </w:tabs>
        <w:spacing w:before="0" w:after="0"/>
      </w:pPr>
      <w:r>
        <w:br/>
        <w:t>Files in the directory 10.SeSPython_Unit2_AdvancedControl_DataFiles</w:t>
      </w:r>
      <w:r>
        <w:br/>
        <w:t>Part II are used in examples throughout the presentation</w:t>
      </w:r>
    </w:p>
    <w:p w14:paraId="7765B6D7" w14:textId="1CEC9104" w:rsidR="00547C83" w:rsidRDefault="00547C83" w:rsidP="00547C83">
      <w:pPr>
        <w:pStyle w:val="Body"/>
        <w:tabs>
          <w:tab w:val="left" w:pos="720"/>
        </w:tabs>
        <w:spacing w:before="0" w:after="0"/>
        <w:rPr>
          <w:b/>
          <w:bCs/>
        </w:rPr>
      </w:pPr>
    </w:p>
    <w:p w14:paraId="14244D18" w14:textId="0E718FE9" w:rsidR="00547C83" w:rsidRDefault="00547C83" w:rsidP="00547C83">
      <w:pPr>
        <w:pStyle w:val="Body"/>
        <w:tabs>
          <w:tab w:val="left" w:pos="720"/>
        </w:tabs>
        <w:spacing w:before="0" w:after="0"/>
      </w:pPr>
      <w:r>
        <w:rPr>
          <w:b/>
          <w:bCs/>
        </w:rPr>
        <w:t>Lab:</w:t>
      </w:r>
      <w:r w:rsidRPr="00FE5D94">
        <w:t xml:space="preserve"> </w:t>
      </w:r>
      <w:r w:rsidR="007F0D02">
        <w:t>11</w:t>
      </w:r>
      <w:r>
        <w:t>.SeSPython_Unit2_AdvancedControl_Lab.docx</w:t>
      </w:r>
    </w:p>
    <w:p w14:paraId="4FAE5647" w14:textId="77777777" w:rsidR="00547C83" w:rsidRDefault="00547C83" w:rsidP="00547C83">
      <w:pPr>
        <w:pStyle w:val="ListParagraph"/>
        <w:ind w:left="0"/>
      </w:pPr>
      <w:r>
        <w:t>Students will need a copy of the directory “sample”. It can be copied to the students’ systems or put out for them to download. Please do not change anything in that directory – one of the tests the students run depends on those files being unchanged.</w:t>
      </w:r>
    </w:p>
    <w:p w14:paraId="6E30C359" w14:textId="77777777" w:rsidR="00547C83" w:rsidRDefault="00547C83" w:rsidP="00547C83">
      <w:pPr>
        <w:pStyle w:val="ListParagraph"/>
        <w:numPr>
          <w:ilvl w:val="0"/>
          <w:numId w:val="8"/>
        </w:numPr>
        <w:spacing w:before="0" w:after="0" w:line="240" w:lineRule="auto"/>
      </w:pPr>
      <w:proofErr w:type="spellStart"/>
      <w:r>
        <w:t>abc</w:t>
      </w:r>
      <w:proofErr w:type="spellEnd"/>
      <w:r>
        <w:t xml:space="preserve"> </w:t>
      </w:r>
      <w:proofErr w:type="spellStart"/>
      <w:r>
        <w:t>xyz</w:t>
      </w:r>
      <w:proofErr w:type="spellEnd"/>
      <w:r>
        <w:t xml:space="preserve"> — This file is empty. Note the blank space; that is part of the filename.</w:t>
      </w:r>
    </w:p>
    <w:p w14:paraId="5FC31A34" w14:textId="77777777" w:rsidR="00547C83" w:rsidRDefault="00547C83" w:rsidP="00547C83">
      <w:pPr>
        <w:pStyle w:val="ListParagraph"/>
        <w:numPr>
          <w:ilvl w:val="0"/>
          <w:numId w:val="8"/>
        </w:numPr>
        <w:spacing w:before="0" w:after="0" w:line="240" w:lineRule="auto"/>
      </w:pPr>
      <w:proofErr w:type="spellStart"/>
      <w:r>
        <w:t>abcde</w:t>
      </w:r>
      <w:proofErr w:type="spellEnd"/>
      <w:r>
        <w:t xml:space="preserve"> — This file is also empty.</w:t>
      </w:r>
    </w:p>
    <w:p w14:paraId="5AD113E2" w14:textId="77777777" w:rsidR="00547C83" w:rsidRDefault="00547C83" w:rsidP="00547C83">
      <w:pPr>
        <w:pStyle w:val="ListParagraph"/>
        <w:numPr>
          <w:ilvl w:val="0"/>
          <w:numId w:val="8"/>
        </w:numPr>
        <w:spacing w:before="0" w:after="0" w:line="240" w:lineRule="auto"/>
      </w:pPr>
      <w:r>
        <w:t xml:space="preserve">demofor.py, demofor2.py, demofor3.py — These scripts demonstrate various things about </w:t>
      </w:r>
      <w:r>
        <w:rPr>
          <w:i/>
          <w:iCs/>
        </w:rPr>
        <w:t>for</w:t>
      </w:r>
      <w:r>
        <w:t xml:space="preserve"> loops.</w:t>
      </w:r>
    </w:p>
    <w:p w14:paraId="21F49A86" w14:textId="77777777" w:rsidR="00547C83" w:rsidRDefault="00547C83" w:rsidP="00547C83">
      <w:pPr>
        <w:pStyle w:val="Body"/>
        <w:tabs>
          <w:tab w:val="left" w:pos="720"/>
        </w:tabs>
        <w:spacing w:before="0" w:after="0"/>
      </w:pPr>
    </w:p>
    <w:p w14:paraId="3FD8BCDA" w14:textId="1E99879B" w:rsidR="00547C83" w:rsidRDefault="00547C83" w:rsidP="00547C83">
      <w:pPr>
        <w:pStyle w:val="Body"/>
        <w:tabs>
          <w:tab w:val="left" w:pos="720"/>
        </w:tabs>
        <w:spacing w:before="0" w:after="0"/>
      </w:pPr>
      <w:r>
        <w:t>Solutions to lab questions are located in 1</w:t>
      </w:r>
      <w:r w:rsidR="007F0D02">
        <w:t>2</w:t>
      </w:r>
      <w:r>
        <w:t>.SeSPython_Unit2_AdvancedControl_LabScripts.</w:t>
      </w:r>
      <w:r w:rsidR="00ED6981">
        <w:br/>
        <w:t>1</w:t>
      </w:r>
      <w:r w:rsidR="007F0D02">
        <w:t>3</w:t>
      </w:r>
      <w:r w:rsidR="00ED6981">
        <w:t>.SeSPython_Unit2_AdvancedControl_LabSolutions.</w:t>
      </w:r>
      <w:r w:rsidR="001E4D6D">
        <w:t>docx</w:t>
      </w:r>
    </w:p>
    <w:p w14:paraId="78D1DD8B" w14:textId="77777777" w:rsidR="00547C83" w:rsidRDefault="00547C83" w:rsidP="00547C83">
      <w:pPr>
        <w:pStyle w:val="Body"/>
        <w:tabs>
          <w:tab w:val="left" w:pos="720"/>
        </w:tabs>
        <w:spacing w:before="0" w:after="0"/>
        <w:rPr>
          <w:b/>
          <w:bCs/>
        </w:rPr>
      </w:pPr>
    </w:p>
    <w:p w14:paraId="262D2259" w14:textId="77777777" w:rsidR="00547C83" w:rsidRDefault="00547C83" w:rsidP="00547C83">
      <w:pPr>
        <w:pStyle w:val="Body"/>
        <w:tabs>
          <w:tab w:val="left" w:pos="720"/>
        </w:tabs>
        <w:spacing w:before="0" w:after="0"/>
        <w:rPr>
          <w:b/>
          <w:bCs/>
        </w:rPr>
      </w:pPr>
      <w:r>
        <w:rPr>
          <w:b/>
          <w:bCs/>
        </w:rPr>
        <w:t>Learning Objectives:</w:t>
      </w:r>
    </w:p>
    <w:p w14:paraId="2C8B65C2" w14:textId="77777777" w:rsidR="00547C83" w:rsidRDefault="00547C83" w:rsidP="00547C83">
      <w:pPr>
        <w:pStyle w:val="Body"/>
        <w:tabs>
          <w:tab w:val="left" w:pos="720"/>
        </w:tabs>
        <w:spacing w:before="0" w:after="0"/>
        <w:rPr>
          <w:b/>
          <w:bCs/>
        </w:rPr>
      </w:pPr>
    </w:p>
    <w:p w14:paraId="7ACB8A81" w14:textId="77777777" w:rsidR="00547C83" w:rsidRDefault="00547C83" w:rsidP="00547C83">
      <w:pPr>
        <w:pStyle w:val="Body"/>
        <w:tabs>
          <w:tab w:val="left" w:pos="720"/>
        </w:tabs>
        <w:spacing w:before="0" w:after="0"/>
      </w:pPr>
      <w:r>
        <w:t>Upon completion of Unit 2, students will be able to:</w:t>
      </w:r>
      <w:r>
        <w:br/>
      </w:r>
    </w:p>
    <w:p w14:paraId="6D8D7E8E" w14:textId="77777777" w:rsidR="00547C83" w:rsidRDefault="00547C83" w:rsidP="00547C83">
      <w:pPr>
        <w:pStyle w:val="Body"/>
        <w:tabs>
          <w:tab w:val="left" w:pos="720"/>
        </w:tabs>
        <w:spacing w:before="0" w:after="0"/>
      </w:pPr>
      <w:r>
        <w:t>2.1</w:t>
      </w:r>
      <w:r>
        <w:tab/>
        <w:t>Merge two or more scripts into one that performs the same functions.</w:t>
      </w:r>
    </w:p>
    <w:p w14:paraId="683D0BFD" w14:textId="77777777" w:rsidR="00547C83" w:rsidRDefault="00547C83" w:rsidP="00547C83">
      <w:pPr>
        <w:pStyle w:val="Body"/>
        <w:tabs>
          <w:tab w:val="left" w:pos="720"/>
        </w:tabs>
        <w:spacing w:before="0" w:after="0"/>
      </w:pPr>
      <w:r>
        <w:t>2.2</w:t>
      </w:r>
      <w:r>
        <w:tab/>
        <w:t xml:space="preserve">Use </w:t>
      </w:r>
      <w:r>
        <w:rPr>
          <w:i/>
          <w:iCs/>
        </w:rPr>
        <w:t>for</w:t>
      </w:r>
      <w:r>
        <w:t xml:space="preserve"> loops in the script.</w:t>
      </w:r>
    </w:p>
    <w:p w14:paraId="7BFF9A09" w14:textId="374925B9" w:rsidR="004061C2" w:rsidRPr="009A2C0D" w:rsidRDefault="00547C83" w:rsidP="004061C2">
      <w:pPr>
        <w:pStyle w:val="Body"/>
        <w:tabs>
          <w:tab w:val="left" w:pos="720"/>
        </w:tabs>
        <w:spacing w:before="0"/>
      </w:pPr>
      <w:r w:rsidRPr="009A2C0D">
        <w:t>2.3</w:t>
      </w:r>
      <w:r w:rsidRPr="009A2C0D">
        <w:tab/>
        <w:t>Use variables in the script.</w:t>
      </w:r>
      <w:r w:rsidR="004061C2" w:rsidRPr="009A2C0D">
        <w:t xml:space="preserve"> </w:t>
      </w:r>
      <w:r w:rsidR="004061C2" w:rsidRPr="009A2C0D">
        <w:br/>
        <w:t xml:space="preserve">2.4 </w:t>
      </w:r>
      <w:r w:rsidR="004061C2" w:rsidRPr="009A2C0D">
        <w:tab/>
        <w:t xml:space="preserve">Students will be able to </w:t>
      </w:r>
      <w:r w:rsidR="004061C2" w:rsidRPr="009A2C0D">
        <w:rPr>
          <w:lang w:val="is-IS"/>
        </w:rPr>
        <w:t>do simple arithmetic in the script.</w:t>
      </w:r>
    </w:p>
    <w:p w14:paraId="0901D33D" w14:textId="32FB589B" w:rsidR="00547C83" w:rsidRPr="009A2C0D" w:rsidRDefault="00547C83" w:rsidP="00547C83">
      <w:pPr>
        <w:pStyle w:val="Body"/>
        <w:tabs>
          <w:tab w:val="left" w:pos="720"/>
        </w:tabs>
        <w:spacing w:before="0" w:after="0"/>
      </w:pPr>
    </w:p>
    <w:p w14:paraId="261174F9" w14:textId="6963E088" w:rsidR="00547C83" w:rsidRPr="009A2C0D" w:rsidRDefault="00547C83" w:rsidP="00547C83">
      <w:pPr>
        <w:pStyle w:val="Body"/>
        <w:tabs>
          <w:tab w:val="left" w:pos="720"/>
        </w:tabs>
        <w:spacing w:before="0" w:after="0"/>
      </w:pPr>
      <w:r w:rsidRPr="009A2C0D">
        <w:t>2.</w:t>
      </w:r>
      <w:r w:rsidR="004061C2" w:rsidRPr="009A2C0D">
        <w:t>5</w:t>
      </w:r>
      <w:r w:rsidRPr="009A2C0D">
        <w:tab/>
        <w:t>Use Boolean operators to test conditions in the script.</w:t>
      </w:r>
      <w:r w:rsidR="004061C2" w:rsidRPr="009A2C0D">
        <w:br/>
        <w:t xml:space="preserve">2.6 </w:t>
      </w:r>
      <w:r w:rsidR="004061C2" w:rsidRPr="009A2C0D">
        <w:tab/>
        <w:t>R</w:t>
      </w:r>
      <w:r w:rsidR="004061C2" w:rsidRPr="009A2C0D">
        <w:rPr>
          <w:lang w:val="is-IS"/>
        </w:rPr>
        <w:t>ead, write, execute files</w:t>
      </w:r>
      <w:r w:rsidR="004061C2" w:rsidRPr="009A2C0D">
        <w:rPr>
          <w:lang w:val="is-IS"/>
        </w:rPr>
        <w:br/>
        <w:t xml:space="preserve">2.7 </w:t>
      </w:r>
      <w:r w:rsidR="004061C2" w:rsidRPr="009A2C0D">
        <w:rPr>
          <w:lang w:val="is-IS"/>
        </w:rPr>
        <w:tab/>
        <w:t>Define and call functions</w:t>
      </w:r>
    </w:p>
    <w:p w14:paraId="06C13593" w14:textId="06053464" w:rsidR="00547C83" w:rsidRPr="009A2C0D" w:rsidRDefault="00547C83" w:rsidP="00547C83">
      <w:pPr>
        <w:pStyle w:val="Body"/>
        <w:tabs>
          <w:tab w:val="left" w:pos="720"/>
        </w:tabs>
        <w:spacing w:before="0" w:after="0"/>
      </w:pPr>
      <w:r w:rsidRPr="009A2C0D">
        <w:t>2.</w:t>
      </w:r>
      <w:r w:rsidR="004061C2" w:rsidRPr="009A2C0D">
        <w:t>8</w:t>
      </w:r>
      <w:r w:rsidRPr="009A2C0D">
        <w:tab/>
        <w:t>Process options given to the script.</w:t>
      </w:r>
    </w:p>
    <w:p w14:paraId="7E3A3A2A" w14:textId="77777777" w:rsidR="00910A4A" w:rsidRDefault="00547C83" w:rsidP="004061C2">
      <w:pPr>
        <w:pStyle w:val="Body"/>
        <w:tabs>
          <w:tab w:val="left" w:pos="720"/>
        </w:tabs>
        <w:spacing w:before="0"/>
      </w:pPr>
      <w:r w:rsidRPr="009A2C0D">
        <w:t>2.</w:t>
      </w:r>
      <w:r w:rsidR="004061C2" w:rsidRPr="009A2C0D">
        <w:t>9</w:t>
      </w:r>
      <w:r w:rsidRPr="009A2C0D">
        <w:tab/>
        <w:t>Perform basic error checking in the script.</w:t>
      </w:r>
    </w:p>
    <w:p w14:paraId="310990A5" w14:textId="0236EF0C" w:rsidR="00910A4A" w:rsidRDefault="00910A4A" w:rsidP="00910A4A">
      <w:pPr>
        <w:pStyle w:val="Body"/>
        <w:tabs>
          <w:tab w:val="left" w:pos="720"/>
        </w:tabs>
        <w:spacing w:before="0" w:after="0"/>
      </w:pPr>
      <w:r>
        <w:lastRenderedPageBreak/>
        <w:t>2.10</w:t>
      </w:r>
      <w:r>
        <w:tab/>
        <w:t xml:space="preserve">Invoke subprocess from </w:t>
      </w:r>
      <w:del w:id="44" w:author="Jacob McClain" w:date="2021-03-11T13:30:00Z">
        <w:r w:rsidDel="00D37985">
          <w:delText xml:space="preserve">Linux </w:delText>
        </w:r>
      </w:del>
      <w:ins w:id="45" w:author="Jacob McClain" w:date="2021-03-11T13:30:00Z">
        <w:r w:rsidR="00D37985">
          <w:t>Windows</w:t>
        </w:r>
        <w:r w:rsidR="00D37985">
          <w:t xml:space="preserve"> </w:t>
        </w:r>
      </w:ins>
      <w:r>
        <w:t>inside the script</w:t>
      </w:r>
    </w:p>
    <w:p w14:paraId="52BC21BD" w14:textId="606FB614" w:rsidR="00910A4A" w:rsidRDefault="00910A4A" w:rsidP="00910A4A">
      <w:pPr>
        <w:pStyle w:val="Body"/>
        <w:tabs>
          <w:tab w:val="left" w:pos="720"/>
        </w:tabs>
        <w:spacing w:before="0" w:after="0"/>
      </w:pPr>
      <w:r>
        <w:t>2.11</w:t>
      </w:r>
      <w:r>
        <w:tab/>
        <w:t>Process output obtained from routines called by other process</w:t>
      </w:r>
    </w:p>
    <w:p w14:paraId="226BC66F" w14:textId="47E57868" w:rsidR="00A72D90" w:rsidRDefault="00910A4A" w:rsidP="00910A4A">
      <w:pPr>
        <w:pStyle w:val="Body"/>
        <w:tabs>
          <w:tab w:val="left" w:pos="720"/>
        </w:tabs>
        <w:spacing w:before="0" w:after="0"/>
      </w:pPr>
      <w:r>
        <w:t>2.1</w:t>
      </w:r>
      <w:r w:rsidR="00A72D90">
        <w:t>2</w:t>
      </w:r>
      <w:r>
        <w:tab/>
        <w:t xml:space="preserve">Use defined functions as a way to invoke subprocess </w:t>
      </w:r>
    </w:p>
    <w:p w14:paraId="4F0F8C6D" w14:textId="77777777" w:rsidR="00A72D90" w:rsidRDefault="00A72D90" w:rsidP="00910A4A">
      <w:pPr>
        <w:pStyle w:val="Body"/>
        <w:tabs>
          <w:tab w:val="left" w:pos="720"/>
        </w:tabs>
        <w:spacing w:before="0" w:after="0"/>
      </w:pPr>
      <w:r>
        <w:tab/>
      </w:r>
      <w:r w:rsidR="001E4D6D">
        <w:br/>
      </w:r>
      <w:r w:rsidR="004061C2">
        <w:rPr>
          <w:b/>
          <w:bCs/>
        </w:rPr>
        <w:br/>
      </w:r>
      <w:r w:rsidR="00547C83">
        <w:rPr>
          <w:b/>
          <w:bCs/>
        </w:rPr>
        <w:t>Suggestion</w:t>
      </w:r>
      <w:r w:rsidR="00547C83">
        <w:br/>
        <w:t>If you want to split this unit into two parts, we recommend</w:t>
      </w:r>
      <w:r>
        <w:t xml:space="preserve"> using Slides 1 through 24</w:t>
      </w:r>
      <w:r w:rsidR="00547C83">
        <w:t xml:space="preserve"> as the first part; use Slide 3 then Slides 2</w:t>
      </w:r>
      <w:r>
        <w:t>5</w:t>
      </w:r>
      <w:r w:rsidR="00547C83">
        <w:t xml:space="preserve"> through </w:t>
      </w:r>
      <w:r>
        <w:t>60</w:t>
      </w:r>
      <w:r w:rsidR="00547C83">
        <w:t xml:space="preserve"> as the second part. There is a natural breaking point after Slide 2</w:t>
      </w:r>
      <w:r>
        <w:t>4</w:t>
      </w:r>
      <w:r w:rsidR="00547C83">
        <w:t>, because the class has finished the loops and done an exercise. You should begin the second part with Slide 2</w:t>
      </w:r>
      <w:r>
        <w:t>5</w:t>
      </w:r>
      <w:r w:rsidR="00547C83">
        <w:t>, though, to remind students of where the class left off. Also, if you split this unit, we strongly recommend briefly beginning the second part with Slide 3 to remind students of the problem being solved.</w:t>
      </w:r>
      <w:r w:rsidR="00547C83">
        <w:br/>
      </w:r>
    </w:p>
    <w:p w14:paraId="4C340E7F" w14:textId="77777777" w:rsidR="00A72D90" w:rsidRDefault="00A72D90" w:rsidP="00910A4A">
      <w:pPr>
        <w:pStyle w:val="Body"/>
        <w:tabs>
          <w:tab w:val="left" w:pos="720"/>
        </w:tabs>
        <w:spacing w:before="0" w:after="0"/>
      </w:pPr>
    </w:p>
    <w:p w14:paraId="662E45D1" w14:textId="77777777" w:rsidR="00A72D90" w:rsidRDefault="00A72D90" w:rsidP="00910A4A">
      <w:pPr>
        <w:pStyle w:val="Body"/>
        <w:tabs>
          <w:tab w:val="left" w:pos="720"/>
        </w:tabs>
        <w:spacing w:before="0" w:after="0"/>
      </w:pPr>
    </w:p>
    <w:p w14:paraId="11D14647" w14:textId="041CF6A2" w:rsidR="00547C83" w:rsidRDefault="00547C83" w:rsidP="00910A4A">
      <w:pPr>
        <w:pStyle w:val="Body"/>
        <w:tabs>
          <w:tab w:val="left" w:pos="720"/>
        </w:tabs>
        <w:spacing w:before="0" w:after="0"/>
      </w:pPr>
      <w:r>
        <w:br/>
      </w:r>
    </w:p>
    <w:p w14:paraId="2481D77A" w14:textId="77777777" w:rsidR="00547C83" w:rsidRDefault="00547C83" w:rsidP="00547C83">
      <w:pPr>
        <w:pStyle w:val="Heading3"/>
      </w:pPr>
      <w:r>
        <w:t>Unit 3. Advanced Scripting</w:t>
      </w:r>
    </w:p>
    <w:p w14:paraId="24343A50" w14:textId="77777777" w:rsidR="00547C83" w:rsidRDefault="00547C83" w:rsidP="00547C83">
      <w:pPr>
        <w:pStyle w:val="Body"/>
        <w:tabs>
          <w:tab w:val="left" w:pos="720"/>
        </w:tabs>
        <w:spacing w:before="0" w:after="0"/>
      </w:pPr>
    </w:p>
    <w:p w14:paraId="02ADE47C" w14:textId="4A321690" w:rsidR="00547C83" w:rsidRDefault="00547C83" w:rsidP="00547C83">
      <w:pPr>
        <w:pStyle w:val="Body"/>
        <w:tabs>
          <w:tab w:val="left" w:pos="720"/>
        </w:tabs>
        <w:spacing w:before="0"/>
      </w:pPr>
      <w:r>
        <w:rPr>
          <w:b/>
          <w:bCs/>
        </w:rPr>
        <w:t>Presentation:</w:t>
      </w:r>
      <w:r>
        <w:t xml:space="preserve"> 1</w:t>
      </w:r>
      <w:r w:rsidR="007F0D02">
        <w:t>4</w:t>
      </w:r>
      <w:r>
        <w:t>.SesPython_Unit3_AdvancedScripting_Presentation.pptx</w:t>
      </w:r>
    </w:p>
    <w:p w14:paraId="64231F38" w14:textId="74AF036A" w:rsidR="00547C83" w:rsidRDefault="00547C83" w:rsidP="00547C83">
      <w:pPr>
        <w:pStyle w:val="Body"/>
        <w:tabs>
          <w:tab w:val="left" w:pos="720"/>
        </w:tabs>
        <w:spacing w:before="0" w:after="0"/>
      </w:pPr>
      <w:r>
        <w:t>Files in the directory 1</w:t>
      </w:r>
      <w:r w:rsidR="007F0D02">
        <w:t>5</w:t>
      </w:r>
      <w:r>
        <w:t>.SeSPython_Unit3_AdvancedScripting_DemoScripts are used in examples during the presentation.</w:t>
      </w:r>
    </w:p>
    <w:p w14:paraId="4D10B1BF" w14:textId="4D7A0EDC" w:rsidR="00454D50" w:rsidRDefault="00547C83" w:rsidP="00454D50">
      <w:pPr>
        <w:pStyle w:val="Body"/>
        <w:tabs>
          <w:tab w:val="left" w:pos="720"/>
        </w:tabs>
        <w:spacing w:before="0" w:after="0"/>
        <w:ind w:left="360" w:hanging="360"/>
      </w:pPr>
      <w:r>
        <w:t>•</w:t>
      </w:r>
      <w:r>
        <w:tab/>
        <w:t xml:space="preserve">connect.csv — This is a comma-separated value (CSV) version of the spreadsheet used in </w:t>
      </w:r>
      <w:r w:rsidR="000C0639">
        <w:t>Secure Scripting</w:t>
      </w:r>
      <w:r w:rsidR="006D2957">
        <w:t xml:space="preserve"> Module</w:t>
      </w:r>
      <w:r>
        <w:t>.</w:t>
      </w:r>
      <w:r w:rsidR="006D2957">
        <w:t xml:space="preserve"> Located in 19.SeS_Unit3_AdvancedScripting_DataFiles</w:t>
      </w:r>
    </w:p>
    <w:p w14:paraId="144DC261" w14:textId="7F4DB493" w:rsidR="00454D50" w:rsidRDefault="00454D50" w:rsidP="00454D50">
      <w:pPr>
        <w:pStyle w:val="ListParagraph"/>
        <w:numPr>
          <w:ilvl w:val="0"/>
          <w:numId w:val="10"/>
        </w:numPr>
        <w:spacing w:before="0" w:after="0"/>
      </w:pPr>
      <w:r w:rsidRPr="00454D50">
        <w:t>replacingExample1.py</w:t>
      </w:r>
      <w:r>
        <w:t xml:space="preserve"> — Script that demonstrate replace functionality (see Slide 6 and 7)</w:t>
      </w:r>
    </w:p>
    <w:p w14:paraId="5360DB5A" w14:textId="4DBDEAD3" w:rsidR="00454D50" w:rsidRDefault="00454D50" w:rsidP="00454D50">
      <w:pPr>
        <w:pStyle w:val="ListParagraph"/>
        <w:numPr>
          <w:ilvl w:val="0"/>
          <w:numId w:val="10"/>
        </w:numPr>
        <w:spacing w:before="0" w:after="0"/>
      </w:pPr>
      <w:r>
        <w:t>whileExample1.py, whileExample2.py — Scripts demonstrating basic while loop mechanism and file processing (see slides 9 and 10)</w:t>
      </w:r>
    </w:p>
    <w:p w14:paraId="0EFC59C7" w14:textId="7BBD4371" w:rsidR="00454D50" w:rsidRDefault="00454D50" w:rsidP="00454D50">
      <w:pPr>
        <w:pStyle w:val="Body"/>
        <w:numPr>
          <w:ilvl w:val="0"/>
          <w:numId w:val="10"/>
        </w:numPr>
        <w:spacing w:before="0" w:after="0"/>
      </w:pPr>
      <w:proofErr w:type="spellStart"/>
      <w:r>
        <w:t>gleep</w:t>
      </w:r>
      <w:proofErr w:type="spellEnd"/>
      <w:r>
        <w:t xml:space="preserve"> — This is used to demonstrate reading fields from a file. It is referenced on Slide 11</w:t>
      </w:r>
    </w:p>
    <w:p w14:paraId="09E6782C" w14:textId="2291C9A9" w:rsidR="00454D50" w:rsidRDefault="00454D50" w:rsidP="00454D50">
      <w:pPr>
        <w:pStyle w:val="ListParagraph"/>
        <w:numPr>
          <w:ilvl w:val="0"/>
          <w:numId w:val="10"/>
        </w:numPr>
        <w:spacing w:before="0" w:after="0"/>
      </w:pPr>
      <w:r>
        <w:t>cvsHandler.py — script used to demonstrate CSV file (see slide 13)</w:t>
      </w:r>
    </w:p>
    <w:p w14:paraId="6EF30D75" w14:textId="5D466E91" w:rsidR="00454D50" w:rsidRDefault="00454D50" w:rsidP="00454D50">
      <w:pPr>
        <w:pStyle w:val="ListParagraph"/>
        <w:numPr>
          <w:ilvl w:val="0"/>
          <w:numId w:val="10"/>
        </w:numPr>
        <w:spacing w:before="0" w:after="0"/>
      </w:pPr>
      <w:proofErr w:type="spellStart"/>
      <w:r>
        <w:t>datePython</w:t>
      </w:r>
      <w:proofErr w:type="spellEnd"/>
      <w:r>
        <w:t xml:space="preserve"> — script demonstrates the date function in Python (see slide 18)</w:t>
      </w:r>
    </w:p>
    <w:p w14:paraId="720C8B56" w14:textId="774B6827" w:rsidR="00454D50" w:rsidRDefault="00454D50" w:rsidP="00454D50">
      <w:pPr>
        <w:pStyle w:val="ListParagraph"/>
        <w:numPr>
          <w:ilvl w:val="0"/>
          <w:numId w:val="10"/>
        </w:numPr>
        <w:spacing w:before="0" w:after="0"/>
      </w:pPr>
      <w:r>
        <w:t xml:space="preserve">skippingLines.py, countLines.py — scripts that demonstrate looping mechanisms along with arithmetic operations to process </w:t>
      </w:r>
      <w:r w:rsidR="00DB2355">
        <w:t xml:space="preserve">the lines of the file </w:t>
      </w:r>
      <w:r>
        <w:t>(see slide 19)</w:t>
      </w:r>
    </w:p>
    <w:p w14:paraId="67205CEE" w14:textId="2EC5F50F" w:rsidR="00454D50" w:rsidRDefault="00DB2355" w:rsidP="00DB2355">
      <w:pPr>
        <w:pStyle w:val="ListParagraph"/>
        <w:numPr>
          <w:ilvl w:val="0"/>
          <w:numId w:val="10"/>
        </w:numPr>
        <w:spacing w:before="0" w:after="0"/>
      </w:pPr>
      <w:r w:rsidRPr="00DB2355">
        <w:t>checkPhoneFormat</w:t>
      </w:r>
      <w:r>
        <w:t>.py — script demonstrates regular expression mechanisms to validate a given pattern matching (see slide 25)</w:t>
      </w:r>
    </w:p>
    <w:p w14:paraId="1247C7D1" w14:textId="77777777" w:rsidR="00547C83" w:rsidRDefault="00547C83" w:rsidP="00547C83">
      <w:pPr>
        <w:pStyle w:val="ListParagraph"/>
        <w:tabs>
          <w:tab w:val="left" w:pos="720"/>
        </w:tabs>
        <w:spacing w:before="0" w:after="0"/>
        <w:ind w:left="360"/>
      </w:pPr>
    </w:p>
    <w:p w14:paraId="66C95C17" w14:textId="77777777" w:rsidR="00547C83" w:rsidRDefault="00547C83" w:rsidP="00547C83">
      <w:pPr>
        <w:pStyle w:val="Body"/>
        <w:tabs>
          <w:tab w:val="left" w:pos="720"/>
        </w:tabs>
        <w:spacing w:before="0" w:after="0"/>
      </w:pPr>
    </w:p>
    <w:p w14:paraId="55DEBCEA" w14:textId="36ADFA88" w:rsidR="00547C83" w:rsidRDefault="00547C83" w:rsidP="00547C83">
      <w:pPr>
        <w:pStyle w:val="Body"/>
        <w:tabs>
          <w:tab w:val="left" w:pos="720"/>
        </w:tabs>
        <w:spacing w:before="0" w:after="0"/>
      </w:pPr>
      <w:r>
        <w:rPr>
          <w:b/>
          <w:bCs/>
        </w:rPr>
        <w:t>Lab:</w:t>
      </w:r>
      <w:r>
        <w:t xml:space="preserve"> 1</w:t>
      </w:r>
      <w:r w:rsidR="007F0D02">
        <w:t>6</w:t>
      </w:r>
      <w:r>
        <w:t>.SeSPython_Unit3_AdvancedScripting_Lab.docx</w:t>
      </w:r>
    </w:p>
    <w:p w14:paraId="5D023FB0" w14:textId="4C1E6FA9" w:rsidR="00547C83" w:rsidRDefault="00547C83" w:rsidP="00547C83">
      <w:pPr>
        <w:pStyle w:val="ListParagraph"/>
        <w:ind w:left="0"/>
      </w:pPr>
      <w:r>
        <w:t>Students will need the following data file from the directory 1</w:t>
      </w:r>
      <w:r w:rsidR="007F0D02">
        <w:t>7</w:t>
      </w:r>
      <w:r>
        <w:t>.SeSPython_Unit3_AdvancedScripting_LabScripts. This file can be copied to the students’ systems or made available for them to download.</w:t>
      </w:r>
      <w:r>
        <w:br/>
      </w:r>
    </w:p>
    <w:p w14:paraId="7C6BA159" w14:textId="42DC7F90" w:rsidR="00547C83" w:rsidRDefault="00547C83" w:rsidP="001E4D6D">
      <w:pPr>
        <w:pStyle w:val="ListParagraph"/>
        <w:numPr>
          <w:ilvl w:val="0"/>
          <w:numId w:val="12"/>
        </w:numPr>
        <w:spacing w:before="0" w:after="0"/>
      </w:pPr>
      <w:r>
        <w:t xml:space="preserve">connect.csv — This is a comma-separated value (CSV) version of the spreadsheet used </w:t>
      </w:r>
      <w:r w:rsidR="006D2957">
        <w:t>Secure Scripting Module located in 19.SeS_Unit3_AdvancedScripting_DataFiles</w:t>
      </w:r>
    </w:p>
    <w:p w14:paraId="1737F3A9" w14:textId="1F171CEF" w:rsidR="001E4D6D" w:rsidRDefault="001E4D6D" w:rsidP="001E4D6D">
      <w:pPr>
        <w:spacing w:before="0" w:after="0"/>
      </w:pPr>
    </w:p>
    <w:p w14:paraId="54BDB612" w14:textId="3015887D" w:rsidR="001E4D6D" w:rsidRPr="001E4D6D" w:rsidRDefault="001E4D6D" w:rsidP="001E4D6D">
      <w:pPr>
        <w:spacing w:before="0" w:after="0"/>
      </w:pPr>
      <w:r>
        <w:t>Solutions to the lab are located in</w:t>
      </w:r>
      <w:r>
        <w:br/>
        <w:t>1</w:t>
      </w:r>
      <w:r w:rsidR="007F0D02">
        <w:t>8</w:t>
      </w:r>
      <w:r>
        <w:t>.SeSPython_Unit3_AdvancedScripting_LabSolutions.docx</w:t>
      </w:r>
      <w:r>
        <w:br/>
      </w:r>
    </w:p>
    <w:p w14:paraId="4819CDC4" w14:textId="77777777" w:rsidR="00547C83" w:rsidRDefault="00547C83" w:rsidP="00547C83">
      <w:pPr>
        <w:pStyle w:val="Body"/>
        <w:tabs>
          <w:tab w:val="left" w:pos="720"/>
        </w:tabs>
        <w:spacing w:before="0" w:after="0"/>
        <w:rPr>
          <w:b/>
          <w:bCs/>
        </w:rPr>
      </w:pPr>
      <w:r>
        <w:rPr>
          <w:b/>
          <w:bCs/>
        </w:rPr>
        <w:t>Learning Objectives:</w:t>
      </w:r>
    </w:p>
    <w:p w14:paraId="20F7AA8D" w14:textId="77777777" w:rsidR="00547C83" w:rsidRDefault="00547C83" w:rsidP="00547C83">
      <w:pPr>
        <w:pStyle w:val="Body"/>
        <w:tabs>
          <w:tab w:val="left" w:pos="720"/>
        </w:tabs>
        <w:spacing w:before="0" w:after="0"/>
        <w:rPr>
          <w:b/>
          <w:bCs/>
        </w:rPr>
      </w:pPr>
    </w:p>
    <w:p w14:paraId="5856AE99" w14:textId="77777777" w:rsidR="00547C83" w:rsidRDefault="00547C83" w:rsidP="00547C83">
      <w:pPr>
        <w:pStyle w:val="Body"/>
        <w:tabs>
          <w:tab w:val="left" w:pos="720"/>
        </w:tabs>
        <w:spacing w:before="0" w:after="0"/>
      </w:pPr>
      <w:r>
        <w:t>Upon completion of Unit 3, students will be able to:</w:t>
      </w:r>
      <w:r>
        <w:br/>
      </w:r>
    </w:p>
    <w:p w14:paraId="10751973" w14:textId="77777777" w:rsidR="00547C83" w:rsidRDefault="00547C83" w:rsidP="00547C83">
      <w:pPr>
        <w:pStyle w:val="Body"/>
        <w:tabs>
          <w:tab w:val="left" w:pos="720"/>
        </w:tabs>
        <w:spacing w:before="0" w:after="0"/>
      </w:pPr>
      <w:r>
        <w:t>3.1</w:t>
      </w:r>
      <w:r>
        <w:tab/>
        <w:t>Analyze data in a file using a script.</w:t>
      </w:r>
    </w:p>
    <w:p w14:paraId="775DF989" w14:textId="77777777" w:rsidR="00547C83" w:rsidRDefault="00547C83" w:rsidP="00547C83">
      <w:pPr>
        <w:pStyle w:val="Body"/>
        <w:tabs>
          <w:tab w:val="left" w:pos="720"/>
        </w:tabs>
        <w:spacing w:before="0" w:after="0"/>
      </w:pPr>
      <w:r>
        <w:t>3.2</w:t>
      </w:r>
      <w:r>
        <w:tab/>
        <w:t xml:space="preserve">Use </w:t>
      </w:r>
      <w:r w:rsidRPr="00A42C3F">
        <w:rPr>
          <w:i/>
        </w:rPr>
        <w:t>while</w:t>
      </w:r>
      <w:r>
        <w:t xml:space="preserve"> loops in the script.</w:t>
      </w:r>
    </w:p>
    <w:p w14:paraId="6B3AF5C7" w14:textId="58686074" w:rsidR="00547C83" w:rsidRDefault="00547C83" w:rsidP="00547C83">
      <w:pPr>
        <w:pStyle w:val="Body"/>
        <w:tabs>
          <w:tab w:val="left" w:pos="720"/>
        </w:tabs>
        <w:spacing w:before="0" w:after="0"/>
      </w:pPr>
      <w:r w:rsidRPr="009A2C0D">
        <w:t>3.3</w:t>
      </w:r>
      <w:r w:rsidRPr="009A2C0D">
        <w:tab/>
        <w:t>Do simple arithmetic in the script.</w:t>
      </w:r>
      <w:r w:rsidR="004061C2" w:rsidRPr="009A2C0D">
        <w:t xml:space="preserve"> </w:t>
      </w:r>
    </w:p>
    <w:p w14:paraId="4FF3BA9E" w14:textId="77777777" w:rsidR="00547C83" w:rsidRDefault="00547C83" w:rsidP="00547C83">
      <w:pPr>
        <w:pStyle w:val="Body"/>
        <w:tabs>
          <w:tab w:val="left" w:pos="720"/>
        </w:tabs>
        <w:spacing w:before="0" w:after="0"/>
      </w:pPr>
      <w:r>
        <w:t>3.4</w:t>
      </w:r>
      <w:r>
        <w:tab/>
        <w:t>Edit values of variables and data.</w:t>
      </w:r>
    </w:p>
    <w:p w14:paraId="544B2BD2" w14:textId="77777777" w:rsidR="00547C83" w:rsidRDefault="00547C83" w:rsidP="00547C83">
      <w:pPr>
        <w:pStyle w:val="Body"/>
        <w:tabs>
          <w:tab w:val="left" w:pos="720"/>
        </w:tabs>
        <w:spacing w:before="0" w:after="0"/>
      </w:pPr>
      <w:r>
        <w:t>3.5</w:t>
      </w:r>
      <w:r>
        <w:tab/>
        <w:t>Perform pattern-matching.</w:t>
      </w:r>
    </w:p>
    <w:p w14:paraId="62DCEAC2" w14:textId="77777777" w:rsidR="00547C83" w:rsidRDefault="00547C83" w:rsidP="00547C83">
      <w:pPr>
        <w:pStyle w:val="Body"/>
        <w:tabs>
          <w:tab w:val="left" w:pos="720"/>
        </w:tabs>
        <w:spacing w:before="0" w:after="0"/>
      </w:pPr>
    </w:p>
    <w:p w14:paraId="5026FBA7" w14:textId="77777777" w:rsidR="00547C83" w:rsidRDefault="00547C83" w:rsidP="00547C83">
      <w:pPr>
        <w:pStyle w:val="Body"/>
        <w:tabs>
          <w:tab w:val="left" w:pos="720"/>
        </w:tabs>
        <w:spacing w:before="0" w:after="0"/>
      </w:pPr>
      <w:r>
        <w:rPr>
          <w:b/>
          <w:bCs/>
          <w:lang w:val="de-DE"/>
        </w:rPr>
        <w:t xml:space="preserve">Note: </w:t>
      </w:r>
      <w:r>
        <w:t xml:space="preserve">The material in Unit 3 includes the use of regular expressions for pattern-matching in programs such as </w:t>
      </w:r>
      <w:proofErr w:type="spellStart"/>
      <w:r>
        <w:rPr>
          <w:i/>
          <w:iCs/>
          <w:lang w:val="fr-FR"/>
        </w:rPr>
        <w:t>expr</w:t>
      </w:r>
      <w:proofErr w:type="spellEnd"/>
      <w:r>
        <w:t xml:space="preserve"> (1) and </w:t>
      </w:r>
      <w:r>
        <w:rPr>
          <w:i/>
          <w:iCs/>
        </w:rPr>
        <w:t>sed</w:t>
      </w:r>
      <w:r>
        <w:t xml:space="preserve"> (1). If students have never seen this, the instructor should be prepared to expand on what is in the slides. This may increase the amount of time needed to cover this unit.</w:t>
      </w:r>
    </w:p>
    <w:p w14:paraId="02911415" w14:textId="77777777" w:rsidR="00547C83" w:rsidRDefault="00547C83" w:rsidP="00547C83">
      <w:pPr>
        <w:pStyle w:val="Body"/>
        <w:tabs>
          <w:tab w:val="left" w:pos="720"/>
        </w:tabs>
        <w:spacing w:before="0" w:after="0"/>
      </w:pPr>
    </w:p>
    <w:p w14:paraId="12BC1803" w14:textId="77777777" w:rsidR="00547C83" w:rsidRDefault="00547C83" w:rsidP="00547C83">
      <w:pPr>
        <w:pStyle w:val="Body"/>
        <w:tabs>
          <w:tab w:val="left" w:pos="720"/>
        </w:tabs>
        <w:spacing w:before="0" w:after="0"/>
      </w:pPr>
    </w:p>
    <w:p w14:paraId="54F1EF47" w14:textId="77777777" w:rsidR="00547C83" w:rsidRDefault="00547C83" w:rsidP="00547C83">
      <w:pPr>
        <w:pStyle w:val="Body"/>
        <w:tabs>
          <w:tab w:val="left" w:pos="720"/>
        </w:tabs>
        <w:spacing w:before="0" w:after="0"/>
        <w:rPr>
          <w:b/>
          <w:bCs/>
        </w:rPr>
      </w:pPr>
      <w:r>
        <w:rPr>
          <w:b/>
          <w:bCs/>
        </w:rPr>
        <w:t>Suggestion</w:t>
      </w:r>
      <w:r>
        <w:rPr>
          <w:b/>
          <w:bCs/>
        </w:rPr>
        <w:br/>
      </w:r>
    </w:p>
    <w:p w14:paraId="60754C82" w14:textId="3362F452" w:rsidR="00547C83" w:rsidRDefault="00547C83" w:rsidP="00547C83">
      <w:pPr>
        <w:pStyle w:val="Body"/>
        <w:tabs>
          <w:tab w:val="left" w:pos="720"/>
        </w:tabs>
        <w:spacing w:before="0" w:after="0"/>
      </w:pPr>
      <w:r>
        <w:t xml:space="preserve">If you want to split this module into two parts, we recommend using Slides 1 through </w:t>
      </w:r>
      <w:r w:rsidR="00DB2355">
        <w:t xml:space="preserve">14 </w:t>
      </w:r>
      <w:r>
        <w:t xml:space="preserve"> as the first part and Slides </w:t>
      </w:r>
      <w:r w:rsidR="00DB2355">
        <w:t>15</w:t>
      </w:r>
      <w:r>
        <w:t xml:space="preserve"> through </w:t>
      </w:r>
      <w:r w:rsidR="00DB2355">
        <w:t>34</w:t>
      </w:r>
      <w:r>
        <w:t xml:space="preserve"> as the second part. There is a natural breaking point after Slide </w:t>
      </w:r>
      <w:r w:rsidR="00DB2355">
        <w:t>15</w:t>
      </w:r>
      <w:r>
        <w:t xml:space="preserve">, because the class has finished counting and the </w:t>
      </w:r>
      <w:r>
        <w:rPr>
          <w:i/>
          <w:iCs/>
        </w:rPr>
        <w:t>while</w:t>
      </w:r>
      <w:r>
        <w:t xml:space="preserve"> loop and done two exercises on the subject. The second part begins with editing variable values, which is different enough that a break here makes sense.</w:t>
      </w:r>
    </w:p>
    <w:p w14:paraId="438457AE" w14:textId="4AC3F2FF" w:rsidR="0020324C" w:rsidRPr="000A4BDE" w:rsidRDefault="00B11EB6" w:rsidP="000A4BDE">
      <w:r w:rsidRPr="000A4BDE">
        <w:t xml:space="preserve"> </w:t>
      </w:r>
    </w:p>
    <w:sectPr w:rsidR="0020324C" w:rsidRPr="000A4BDE"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A30F4" w14:textId="77777777" w:rsidR="00C756C1" w:rsidRDefault="00C756C1">
      <w:r>
        <w:separator/>
      </w:r>
    </w:p>
  </w:endnote>
  <w:endnote w:type="continuationSeparator" w:id="0">
    <w:p w14:paraId="19B5B7CA" w14:textId="77777777" w:rsidR="00C756C1" w:rsidRDefault="00C7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CCF0F" w14:textId="1A2FAAC0" w:rsidR="00A7799E" w:rsidRPr="009F2CE5" w:rsidRDefault="00C756C1" w:rsidP="000A4BDE">
    <w:pPr>
      <w:pStyle w:val="Footer"/>
      <w:spacing w:before="0" w:after="0" w:line="240" w:lineRule="auto"/>
      <w:jc w:val="right"/>
      <w:rPr>
        <w:rFonts w:ascii="Calibri" w:hAnsi="Calibri"/>
        <w:sz w:val="24"/>
        <w:szCs w:val="24"/>
      </w:rPr>
    </w:pPr>
    <w:r>
      <w:rPr>
        <w:rFonts w:ascii="Calibri" w:hAnsi="Calibri"/>
        <w:noProof/>
        <w:sz w:val="14"/>
      </w:rPr>
      <w:pict w14:anchorId="2604F054">
        <v:rect id="_x0000_i1025" alt="" style="width:459pt;height:.05pt;mso-width-percent:0;mso-height-percent:0;mso-width-percent:0;mso-height-percent:0" o:hralign="center" o:hrstd="t" o:hrnoshade="t" o:hr="t" fillcolor="#1cade4 [3204]" stroked="f"/>
      </w:pict>
    </w:r>
    <w:r w:rsidR="00A7799E">
      <w:rPr>
        <w:rFonts w:ascii="Calibri" w:hAnsi="Calibri"/>
        <w:sz w:val="14"/>
      </w:rPr>
      <w:tab/>
    </w:r>
    <w:r w:rsidR="00A7799E" w:rsidRPr="009F2CE5">
      <w:rPr>
        <w:rFonts w:ascii="Calibri" w:hAnsi="Calibri"/>
        <w:sz w:val="24"/>
        <w:szCs w:val="24"/>
      </w:rPr>
      <w:t xml:space="preserve"> Page | </w:t>
    </w:r>
    <w:r w:rsidR="00A7799E" w:rsidRPr="009F2CE5">
      <w:rPr>
        <w:rFonts w:ascii="Calibri" w:hAnsi="Calibri"/>
        <w:sz w:val="24"/>
        <w:szCs w:val="24"/>
      </w:rPr>
      <w:fldChar w:fldCharType="begin"/>
    </w:r>
    <w:r w:rsidR="00A7799E" w:rsidRPr="009F2CE5">
      <w:rPr>
        <w:rFonts w:ascii="Calibri" w:hAnsi="Calibri"/>
        <w:sz w:val="24"/>
        <w:szCs w:val="24"/>
      </w:rPr>
      <w:instrText xml:space="preserve"> PAGE   \* MERGEFORMAT </w:instrText>
    </w:r>
    <w:r w:rsidR="00A7799E" w:rsidRPr="009F2CE5">
      <w:rPr>
        <w:rFonts w:ascii="Calibri" w:hAnsi="Calibri"/>
        <w:sz w:val="24"/>
        <w:szCs w:val="24"/>
      </w:rPr>
      <w:fldChar w:fldCharType="separate"/>
    </w:r>
    <w:r w:rsidR="00EB6359">
      <w:rPr>
        <w:rFonts w:ascii="Calibri" w:hAnsi="Calibri"/>
        <w:noProof/>
        <w:sz w:val="24"/>
        <w:szCs w:val="24"/>
      </w:rPr>
      <w:t>14</w:t>
    </w:r>
    <w:r w:rsidR="00A7799E" w:rsidRPr="009F2CE5">
      <w:rPr>
        <w:rFonts w:ascii="Calibri" w:hAnsi="Calibri"/>
        <w:noProof/>
        <w:sz w:val="24"/>
        <w:szCs w:val="24"/>
      </w:rPr>
      <w:fldChar w:fldCharType="end"/>
    </w:r>
    <w:r w:rsidR="00A7799E" w:rsidRPr="009F2CE5">
      <w:rPr>
        <w:rFonts w:ascii="Calibri" w:hAnsi="Calibri"/>
        <w:sz w:val="24"/>
        <w:szCs w:val="24"/>
      </w:rPr>
      <w:t xml:space="preserve"> </w:t>
    </w:r>
  </w:p>
  <w:p w14:paraId="7F803C8D"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26848921" wp14:editId="458D7CD2">
          <wp:extent cx="677545" cy="238680"/>
          <wp:effectExtent l="0" t="0" r="0" b="9525"/>
          <wp:docPr id="53" name="Picture 53"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9F2CE5">
      <w:rPr>
        <w:rFonts w:ascii="Calibri" w:hAnsi="Calibri" w:cs="Calibri"/>
        <w:sz w:val="24"/>
        <w:szCs w:val="24"/>
      </w:rPr>
      <w:t xml:space="preserve">This document is licensed with a </w:t>
    </w:r>
    <w:hyperlink r:id="rId2" w:history="1">
      <w:r w:rsidRPr="009F2CE5">
        <w:rPr>
          <w:rStyle w:val="Hyperlink"/>
          <w:rFonts w:ascii="Calibri" w:hAnsi="Calibri" w:cs="Calibri"/>
          <w:sz w:val="24"/>
          <w:szCs w:val="24"/>
        </w:rPr>
        <w:t>Creative Commons Attribution 4.0 International License</w:t>
      </w:r>
    </w:hyperlink>
    <w:r w:rsidRPr="009F2CE5">
      <w:rPr>
        <w:rStyle w:val="Hyperlink"/>
        <w:rFonts w:ascii="Calibri" w:hAnsi="Calibri" w:cs="Calibri"/>
        <w:sz w:val="24"/>
        <w:szCs w:val="24"/>
      </w:rPr>
      <w:t xml:space="preserve"> </w:t>
    </w:r>
    <w:r w:rsidR="00A7799E" w:rsidRPr="009F2CE5">
      <w:rPr>
        <w:rFonts w:ascii="Calibri" w:hAnsi="Calibri" w:cs="Calibri"/>
        <w:sz w:val="24"/>
        <w:szCs w:val="24"/>
      </w:rPr>
      <w:t xml:space="preserve">©2017 </w:t>
    </w:r>
    <w:hyperlink r:id="rId3" w:history="1">
      <w:r w:rsidR="00A7799E" w:rsidRPr="009F2CE5">
        <w:rPr>
          <w:rStyle w:val="Hyperlink"/>
          <w:rFonts w:ascii="Calibri" w:hAnsi="Calibri" w:cs="Calibri"/>
          <w:sz w:val="24"/>
          <w:szCs w:val="24"/>
        </w:rPr>
        <w:t>Catalyzing Computing and Cybersecurity in Community Colleges</w:t>
      </w:r>
    </w:hyperlink>
    <w:r w:rsidR="00A7799E" w:rsidRPr="009F2CE5">
      <w:rPr>
        <w:rFonts w:ascii="Calibri" w:hAnsi="Calibri" w:cs="Calibri"/>
        <w:sz w:val="24"/>
        <w:szCs w:val="24"/>
      </w:rPr>
      <w:t xml:space="preserve"> (C5).</w:t>
    </w:r>
    <w:r w:rsidR="00A7799E">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6917F" w14:textId="31EAFBA3" w:rsidR="00D40DB9" w:rsidRPr="009F2CE5" w:rsidRDefault="00C756C1" w:rsidP="00D40DB9">
    <w:pPr>
      <w:pStyle w:val="Footer"/>
      <w:spacing w:before="0" w:after="0" w:line="240" w:lineRule="auto"/>
      <w:jc w:val="right"/>
      <w:rPr>
        <w:rFonts w:ascii="Calibri" w:hAnsi="Calibri"/>
        <w:sz w:val="24"/>
        <w:szCs w:val="24"/>
      </w:rPr>
    </w:pPr>
    <w:r>
      <w:rPr>
        <w:rFonts w:ascii="Calibri" w:hAnsi="Calibri"/>
        <w:noProof/>
        <w:sz w:val="14"/>
      </w:rPr>
      <w:pict w14:anchorId="7936F13F">
        <v:rect id="_x0000_i1026" alt="" style="width:459pt;height:.05pt;mso-width-percent:0;mso-height-percent:0;mso-width-percent:0;mso-height-percent:0" o:hralign="center" o:hrstd="t" o:hrnoshade="t" o:hr="t" fillcolor="#1cade4 [3204]" stroked="f"/>
      </w:pict>
    </w:r>
    <w:r w:rsidR="00D40DB9">
      <w:rPr>
        <w:rFonts w:ascii="Calibri" w:hAnsi="Calibri"/>
        <w:sz w:val="14"/>
      </w:rPr>
      <w:tab/>
    </w:r>
    <w:r w:rsidR="00D40DB9" w:rsidRPr="009F2CE5">
      <w:rPr>
        <w:rFonts w:ascii="Calibri" w:hAnsi="Calibri"/>
        <w:sz w:val="24"/>
        <w:szCs w:val="24"/>
      </w:rPr>
      <w:t xml:space="preserve"> Page | </w:t>
    </w:r>
    <w:r w:rsidR="00D40DB9" w:rsidRPr="009F2CE5">
      <w:rPr>
        <w:rFonts w:ascii="Calibri" w:hAnsi="Calibri"/>
        <w:sz w:val="24"/>
        <w:szCs w:val="24"/>
      </w:rPr>
      <w:fldChar w:fldCharType="begin"/>
    </w:r>
    <w:r w:rsidR="00D40DB9" w:rsidRPr="009F2CE5">
      <w:rPr>
        <w:rFonts w:ascii="Calibri" w:hAnsi="Calibri"/>
        <w:sz w:val="24"/>
        <w:szCs w:val="24"/>
      </w:rPr>
      <w:instrText xml:space="preserve"> PAGE   \* MERGEFORMAT </w:instrText>
    </w:r>
    <w:r w:rsidR="00D40DB9" w:rsidRPr="009F2CE5">
      <w:rPr>
        <w:rFonts w:ascii="Calibri" w:hAnsi="Calibri"/>
        <w:sz w:val="24"/>
        <w:szCs w:val="24"/>
      </w:rPr>
      <w:fldChar w:fldCharType="separate"/>
    </w:r>
    <w:r w:rsidR="00EB6359">
      <w:rPr>
        <w:rFonts w:ascii="Calibri" w:hAnsi="Calibri"/>
        <w:noProof/>
        <w:sz w:val="24"/>
        <w:szCs w:val="24"/>
      </w:rPr>
      <w:t>1</w:t>
    </w:r>
    <w:r w:rsidR="00D40DB9" w:rsidRPr="009F2CE5">
      <w:rPr>
        <w:rFonts w:ascii="Calibri" w:hAnsi="Calibri"/>
        <w:noProof/>
        <w:sz w:val="24"/>
        <w:szCs w:val="24"/>
      </w:rPr>
      <w:fldChar w:fldCharType="end"/>
    </w:r>
    <w:r w:rsidR="00D40DB9" w:rsidRPr="009F2CE5">
      <w:rPr>
        <w:rFonts w:ascii="Calibri" w:hAnsi="Calibri"/>
        <w:sz w:val="24"/>
        <w:szCs w:val="24"/>
      </w:rPr>
      <w:t xml:space="preserve"> </w:t>
    </w:r>
  </w:p>
  <w:p w14:paraId="4DD8750D" w14:textId="77777777" w:rsidR="00D40DB9" w:rsidRPr="009F2CE5" w:rsidRDefault="00D40DB9" w:rsidP="00D40DB9">
    <w:pPr>
      <w:pStyle w:val="Footer"/>
      <w:spacing w:before="0" w:after="0" w:line="240" w:lineRule="auto"/>
      <w:rPr>
        <w:rFonts w:ascii="Calibri" w:hAnsi="Calibri" w:cs="Calibri"/>
        <w:sz w:val="24"/>
        <w:szCs w:val="24"/>
      </w:rPr>
    </w:pPr>
    <w:r>
      <w:rPr>
        <w:rFonts w:ascii="Calibri" w:hAnsi="Calibri"/>
        <w:noProof/>
        <w:sz w:val="14"/>
      </w:rPr>
      <w:drawing>
        <wp:inline distT="0" distB="0" distL="0" distR="0" wp14:anchorId="4BD203B5" wp14:editId="52E5207A">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9F2CE5">
      <w:rPr>
        <w:rFonts w:ascii="Calibri" w:hAnsi="Calibri" w:cs="Calibri"/>
        <w:sz w:val="24"/>
        <w:szCs w:val="24"/>
      </w:rPr>
      <w:t xml:space="preserve">This document is licensed with a </w:t>
    </w:r>
    <w:hyperlink r:id="rId2" w:history="1">
      <w:r w:rsidRPr="009F2CE5">
        <w:rPr>
          <w:rStyle w:val="Hyperlink"/>
          <w:rFonts w:ascii="Calibri" w:hAnsi="Calibri" w:cs="Calibri"/>
          <w:sz w:val="24"/>
          <w:szCs w:val="24"/>
        </w:rPr>
        <w:t>Creative Commons Attribution 4.0 International License</w:t>
      </w:r>
    </w:hyperlink>
    <w:r w:rsidRPr="009F2CE5">
      <w:rPr>
        <w:rStyle w:val="Hyperlink"/>
        <w:rFonts w:ascii="Calibri" w:hAnsi="Calibri" w:cs="Calibri"/>
        <w:sz w:val="24"/>
        <w:szCs w:val="24"/>
      </w:rPr>
      <w:t xml:space="preserve"> </w:t>
    </w:r>
    <w:r w:rsidRPr="009F2CE5">
      <w:rPr>
        <w:rFonts w:ascii="Calibri" w:hAnsi="Calibri" w:cs="Calibri"/>
        <w:sz w:val="24"/>
        <w:szCs w:val="24"/>
      </w:rPr>
      <w:t xml:space="preserve">©2017 </w:t>
    </w:r>
    <w:hyperlink r:id="rId3" w:history="1">
      <w:r w:rsidRPr="009F2CE5">
        <w:rPr>
          <w:rStyle w:val="Hyperlink"/>
          <w:rFonts w:ascii="Calibri" w:hAnsi="Calibri" w:cs="Calibri"/>
          <w:sz w:val="24"/>
          <w:szCs w:val="24"/>
        </w:rPr>
        <w:t>Catalyzing Computing and Cybersecurity in Community Colleges</w:t>
      </w:r>
    </w:hyperlink>
    <w:r w:rsidRPr="009F2CE5">
      <w:rPr>
        <w:rFonts w:ascii="Calibri" w:hAnsi="Calibri"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FA7D4" w14:textId="77777777" w:rsidR="00C756C1" w:rsidRDefault="00C756C1">
      <w:r>
        <w:separator/>
      </w:r>
    </w:p>
  </w:footnote>
  <w:footnote w:type="continuationSeparator" w:id="0">
    <w:p w14:paraId="48866EA4" w14:textId="77777777" w:rsidR="00C756C1" w:rsidRDefault="00C7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37F0"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5FFA6937" wp14:editId="24A35686">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293B099B" wp14:editId="58EC3841">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100"/>
        <w:sz w:val="22"/>
        <w:szCs w:val="22"/>
      </w:rPr>
    </w:lvl>
    <w:lvl w:ilvl="1">
      <w:start w:val="1"/>
      <w:numFmt w:val="lowerLetter"/>
      <w:lvlText w:val="%2."/>
      <w:lvlJc w:val="left"/>
      <w:pPr>
        <w:ind w:left="1540" w:hanging="360"/>
      </w:pPr>
      <w:rPr>
        <w:rFonts w:ascii="Times New Roman" w:hAnsi="Times New Roman" w:cs="Times New Roman"/>
        <w:b w:val="0"/>
        <w:bCs w:val="0"/>
        <w:w w:val="100"/>
        <w:sz w:val="22"/>
        <w:szCs w:val="22"/>
      </w:rPr>
    </w:lvl>
    <w:lvl w:ilvl="2">
      <w:numFmt w:val="bullet"/>
      <w:lvlText w:val="•"/>
      <w:lvlJc w:val="left"/>
      <w:pPr>
        <w:ind w:left="2411" w:hanging="360"/>
      </w:pPr>
    </w:lvl>
    <w:lvl w:ilvl="3">
      <w:numFmt w:val="bullet"/>
      <w:lvlText w:val="•"/>
      <w:lvlJc w:val="left"/>
      <w:pPr>
        <w:ind w:left="3282" w:hanging="360"/>
      </w:pPr>
    </w:lvl>
    <w:lvl w:ilvl="4">
      <w:numFmt w:val="bullet"/>
      <w:lvlText w:val="•"/>
      <w:lvlJc w:val="left"/>
      <w:pPr>
        <w:ind w:left="4153" w:hanging="360"/>
      </w:pPr>
    </w:lvl>
    <w:lvl w:ilvl="5">
      <w:numFmt w:val="bullet"/>
      <w:lvlText w:val="•"/>
      <w:lvlJc w:val="left"/>
      <w:pPr>
        <w:ind w:left="5024" w:hanging="360"/>
      </w:pPr>
    </w:lvl>
    <w:lvl w:ilvl="6">
      <w:numFmt w:val="bullet"/>
      <w:lvlText w:val="•"/>
      <w:lvlJc w:val="left"/>
      <w:pPr>
        <w:ind w:left="5895" w:hanging="360"/>
      </w:pPr>
    </w:lvl>
    <w:lvl w:ilvl="7">
      <w:numFmt w:val="bullet"/>
      <w:lvlText w:val="•"/>
      <w:lvlJc w:val="left"/>
      <w:pPr>
        <w:ind w:left="6766" w:hanging="360"/>
      </w:pPr>
    </w:lvl>
    <w:lvl w:ilvl="8">
      <w:numFmt w:val="bullet"/>
      <w:lvlText w:val="•"/>
      <w:lvlJc w:val="left"/>
      <w:pPr>
        <w:ind w:left="7637" w:hanging="360"/>
      </w:pPr>
    </w:lvl>
  </w:abstractNum>
  <w:abstractNum w:abstractNumId="1" w15:restartNumberingAfterBreak="0">
    <w:nsid w:val="0B5B6573"/>
    <w:multiLevelType w:val="hybridMultilevel"/>
    <w:tmpl w:val="4D4A9C1C"/>
    <w:styleLink w:val="ImportedStyle3"/>
    <w:lvl w:ilvl="0" w:tplc="6E48538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C6A2FC">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89CF7AA">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3A293C">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A82F38">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62F8F8">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F0536A">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EAB0EC">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B8977E">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1D6144"/>
    <w:multiLevelType w:val="hybridMultilevel"/>
    <w:tmpl w:val="81D42BD2"/>
    <w:styleLink w:val="ImportedStyle4"/>
    <w:lvl w:ilvl="0" w:tplc="7B0C1CA0">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A6133E">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AAF052">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2A4664">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122B04">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ED696F2">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54D6FA">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D618C6">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5A2DB0">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E81D4C"/>
    <w:multiLevelType w:val="hybridMultilevel"/>
    <w:tmpl w:val="81D42BD2"/>
    <w:numStyleLink w:val="ImportedStyle4"/>
  </w:abstractNum>
  <w:abstractNum w:abstractNumId="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A0B58"/>
    <w:multiLevelType w:val="hybridMultilevel"/>
    <w:tmpl w:val="3BD6D6A0"/>
    <w:lvl w:ilvl="0" w:tplc="D3EC9254">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F719B"/>
    <w:multiLevelType w:val="hybridMultilevel"/>
    <w:tmpl w:val="4D4A9C1C"/>
    <w:numStyleLink w:val="ImportedStyle3"/>
  </w:abstractNum>
  <w:abstractNum w:abstractNumId="8" w15:restartNumberingAfterBreak="0">
    <w:nsid w:val="466257E7"/>
    <w:multiLevelType w:val="hybridMultilevel"/>
    <w:tmpl w:val="FE906A24"/>
    <w:numStyleLink w:val="ImportedStyle1"/>
  </w:abstractNum>
  <w:abstractNum w:abstractNumId="9" w15:restartNumberingAfterBreak="0">
    <w:nsid w:val="47137818"/>
    <w:multiLevelType w:val="hybridMultilevel"/>
    <w:tmpl w:val="2BEAF85A"/>
    <w:numStyleLink w:val="ImportedStyle2"/>
  </w:abstractNum>
  <w:abstractNum w:abstractNumId="10" w15:restartNumberingAfterBreak="0">
    <w:nsid w:val="473467D7"/>
    <w:multiLevelType w:val="hybridMultilevel"/>
    <w:tmpl w:val="FE906A24"/>
    <w:styleLink w:val="ImportedStyle1"/>
    <w:lvl w:ilvl="0" w:tplc="4768E2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04B32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B6A84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2E0ED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FC860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D8A22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1674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F2459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C2669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5B78E7"/>
    <w:multiLevelType w:val="hybridMultilevel"/>
    <w:tmpl w:val="2BEAF85A"/>
    <w:styleLink w:val="ImportedStyle2"/>
    <w:lvl w:ilvl="0" w:tplc="52E6B90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024C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EC9AF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F854A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AE81B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4D75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98961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A0BA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845E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2"/>
  </w:num>
  <w:num w:numId="4">
    <w:abstractNumId w:val="10"/>
  </w:num>
  <w:num w:numId="5">
    <w:abstractNumId w:val="8"/>
  </w:num>
  <w:num w:numId="6">
    <w:abstractNumId w:val="8"/>
    <w:lvlOverride w:ilvl="0">
      <w:lvl w:ilvl="0" w:tplc="8D7649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C50D2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A3AB9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DE4A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B005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441A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CD265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EE00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A4EB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1"/>
  </w:num>
  <w:num w:numId="8">
    <w:abstractNumId w:val="9"/>
  </w:num>
  <w:num w:numId="9">
    <w:abstractNumId w:val="1"/>
  </w:num>
  <w:num w:numId="10">
    <w:abstractNumId w:val="7"/>
  </w:num>
  <w:num w:numId="11">
    <w:abstractNumId w:val="2"/>
  </w:num>
  <w:num w:numId="12">
    <w:abstractNumId w:val="3"/>
  </w:num>
  <w:num w:numId="13">
    <w:abstractNumId w:val="6"/>
  </w:num>
  <w:num w:numId="14">
    <w:abstractNumId w:val="13"/>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McClain">
    <w15:presenceInfo w15:providerId="Windows Live" w15:userId="67539bc29fd43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83"/>
    <w:rsid w:val="00006B32"/>
    <w:rsid w:val="00010706"/>
    <w:rsid w:val="000A1438"/>
    <w:rsid w:val="000A4BDE"/>
    <w:rsid w:val="000B4AEF"/>
    <w:rsid w:val="000C0639"/>
    <w:rsid w:val="000F09FD"/>
    <w:rsid w:val="000F7360"/>
    <w:rsid w:val="001942BC"/>
    <w:rsid w:val="001E4D6D"/>
    <w:rsid w:val="001E68C2"/>
    <w:rsid w:val="0020324C"/>
    <w:rsid w:val="002251B0"/>
    <w:rsid w:val="0024270C"/>
    <w:rsid w:val="0024558A"/>
    <w:rsid w:val="0024632F"/>
    <w:rsid w:val="002721EC"/>
    <w:rsid w:val="00275956"/>
    <w:rsid w:val="002B79A8"/>
    <w:rsid w:val="002C3775"/>
    <w:rsid w:val="002C4B43"/>
    <w:rsid w:val="002E7E76"/>
    <w:rsid w:val="002F2CEF"/>
    <w:rsid w:val="00313533"/>
    <w:rsid w:val="00321B58"/>
    <w:rsid w:val="0032640A"/>
    <w:rsid w:val="00347B71"/>
    <w:rsid w:val="00366FDF"/>
    <w:rsid w:val="00386427"/>
    <w:rsid w:val="003C4E7E"/>
    <w:rsid w:val="003C57A9"/>
    <w:rsid w:val="004061C2"/>
    <w:rsid w:val="00450FB5"/>
    <w:rsid w:val="00454D50"/>
    <w:rsid w:val="0051152D"/>
    <w:rsid w:val="00547C83"/>
    <w:rsid w:val="00555ED1"/>
    <w:rsid w:val="005E4658"/>
    <w:rsid w:val="005E61BE"/>
    <w:rsid w:val="00605773"/>
    <w:rsid w:val="006D2957"/>
    <w:rsid w:val="006E01A2"/>
    <w:rsid w:val="006E1892"/>
    <w:rsid w:val="00714366"/>
    <w:rsid w:val="0073335D"/>
    <w:rsid w:val="00751B0B"/>
    <w:rsid w:val="00751C75"/>
    <w:rsid w:val="007B5098"/>
    <w:rsid w:val="007F0D02"/>
    <w:rsid w:val="008C72D2"/>
    <w:rsid w:val="008C7E92"/>
    <w:rsid w:val="008D5430"/>
    <w:rsid w:val="00910A4A"/>
    <w:rsid w:val="0092482E"/>
    <w:rsid w:val="00935932"/>
    <w:rsid w:val="0094486D"/>
    <w:rsid w:val="009A0F21"/>
    <w:rsid w:val="009A2C0D"/>
    <w:rsid w:val="009B3B74"/>
    <w:rsid w:val="009F2CE5"/>
    <w:rsid w:val="00A46212"/>
    <w:rsid w:val="00A47E46"/>
    <w:rsid w:val="00A517CC"/>
    <w:rsid w:val="00A565F1"/>
    <w:rsid w:val="00A7178F"/>
    <w:rsid w:val="00A72D90"/>
    <w:rsid w:val="00A7799E"/>
    <w:rsid w:val="00B10FD5"/>
    <w:rsid w:val="00B11EB6"/>
    <w:rsid w:val="00B23768"/>
    <w:rsid w:val="00B44E93"/>
    <w:rsid w:val="00B71E53"/>
    <w:rsid w:val="00B73122"/>
    <w:rsid w:val="00BA6B8E"/>
    <w:rsid w:val="00BC3835"/>
    <w:rsid w:val="00C756C1"/>
    <w:rsid w:val="00C81A00"/>
    <w:rsid w:val="00C85BB3"/>
    <w:rsid w:val="00C9032D"/>
    <w:rsid w:val="00CA2359"/>
    <w:rsid w:val="00CA4FA0"/>
    <w:rsid w:val="00CD07DC"/>
    <w:rsid w:val="00CD551A"/>
    <w:rsid w:val="00D07D29"/>
    <w:rsid w:val="00D14C0F"/>
    <w:rsid w:val="00D37985"/>
    <w:rsid w:val="00D40DB9"/>
    <w:rsid w:val="00D66CCC"/>
    <w:rsid w:val="00DB2355"/>
    <w:rsid w:val="00DC0C38"/>
    <w:rsid w:val="00DF2652"/>
    <w:rsid w:val="00E314A3"/>
    <w:rsid w:val="00E42DCB"/>
    <w:rsid w:val="00E63C6E"/>
    <w:rsid w:val="00EB4C8E"/>
    <w:rsid w:val="00EB5F36"/>
    <w:rsid w:val="00EB6359"/>
    <w:rsid w:val="00ED65F5"/>
    <w:rsid w:val="00ED6981"/>
    <w:rsid w:val="00EE1317"/>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67D0A"/>
  <w15:docId w15:val="{F78F8229-2D00-431A-9BE0-1829EABF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517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17CC"/>
    <w:rPr>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customStyle="1" w:styleId="Body">
    <w:name w:val="Body"/>
    <w:rsid w:val="00547C83"/>
    <w:pPr>
      <w:pBdr>
        <w:top w:val="nil"/>
        <w:left w:val="nil"/>
        <w:bottom w:val="nil"/>
        <w:right w:val="nil"/>
        <w:between w:val="nil"/>
        <w:bar w:val="nil"/>
      </w:pBdr>
    </w:pPr>
    <w:rPr>
      <w:rFonts w:ascii="Verdana" w:eastAsia="Arial Unicode MS" w:hAnsi="Verdana" w:cs="Arial Unicode MS"/>
      <w:color w:val="000000"/>
      <w:sz w:val="22"/>
      <w:szCs w:val="22"/>
      <w:u w:color="000000"/>
      <w:bdr w:val="nil"/>
    </w:rPr>
  </w:style>
  <w:style w:type="numbering" w:customStyle="1" w:styleId="ImportedStyle1">
    <w:name w:val="Imported Style 1"/>
    <w:rsid w:val="00547C83"/>
    <w:pPr>
      <w:numPr>
        <w:numId w:val="4"/>
      </w:numPr>
    </w:pPr>
  </w:style>
  <w:style w:type="numbering" w:customStyle="1" w:styleId="ImportedStyle2">
    <w:name w:val="Imported Style 2"/>
    <w:rsid w:val="00547C83"/>
    <w:pPr>
      <w:numPr>
        <w:numId w:val="7"/>
      </w:numPr>
    </w:pPr>
  </w:style>
  <w:style w:type="numbering" w:customStyle="1" w:styleId="ImportedStyle3">
    <w:name w:val="Imported Style 3"/>
    <w:rsid w:val="00547C83"/>
    <w:pPr>
      <w:numPr>
        <w:numId w:val="9"/>
      </w:numPr>
    </w:pPr>
  </w:style>
  <w:style w:type="numbering" w:customStyle="1" w:styleId="ImportedStyle4">
    <w:name w:val="Imported Style 4"/>
    <w:rsid w:val="00547C83"/>
    <w:pPr>
      <w:numPr>
        <w:numId w:val="11"/>
      </w:numPr>
    </w:pPr>
  </w:style>
  <w:style w:type="paragraph" w:styleId="NormalWeb">
    <w:name w:val="Normal (Web)"/>
    <w:basedOn w:val="Normal"/>
    <w:uiPriority w:val="99"/>
    <w:semiHidden/>
    <w:unhideWhenUsed/>
    <w:rsid w:val="001E4D6D"/>
    <w:pPr>
      <w:spacing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47E46"/>
    <w:rPr>
      <w:sz w:val="16"/>
      <w:szCs w:val="16"/>
    </w:rPr>
  </w:style>
  <w:style w:type="paragraph" w:styleId="CommentText">
    <w:name w:val="annotation text"/>
    <w:basedOn w:val="Normal"/>
    <w:link w:val="CommentTextChar"/>
    <w:uiPriority w:val="99"/>
    <w:semiHidden/>
    <w:unhideWhenUsed/>
    <w:rsid w:val="00A47E46"/>
    <w:pPr>
      <w:spacing w:line="240" w:lineRule="auto"/>
    </w:pPr>
    <w:rPr>
      <w:sz w:val="20"/>
    </w:rPr>
  </w:style>
  <w:style w:type="character" w:customStyle="1" w:styleId="CommentTextChar">
    <w:name w:val="Comment Text Char"/>
    <w:basedOn w:val="DefaultParagraphFont"/>
    <w:link w:val="CommentText"/>
    <w:uiPriority w:val="99"/>
    <w:semiHidden/>
    <w:rsid w:val="00A47E46"/>
    <w:rPr>
      <w:rFonts w:ascii="Verdana" w:hAnsi="Verdana"/>
    </w:rPr>
  </w:style>
  <w:style w:type="paragraph" w:styleId="CommentSubject">
    <w:name w:val="annotation subject"/>
    <w:basedOn w:val="CommentText"/>
    <w:next w:val="CommentText"/>
    <w:link w:val="CommentSubjectChar"/>
    <w:uiPriority w:val="99"/>
    <w:semiHidden/>
    <w:unhideWhenUsed/>
    <w:rsid w:val="00A47E46"/>
    <w:rPr>
      <w:b/>
      <w:bCs/>
    </w:rPr>
  </w:style>
  <w:style w:type="character" w:customStyle="1" w:styleId="CommentSubjectChar">
    <w:name w:val="Comment Subject Char"/>
    <w:basedOn w:val="CommentTextChar"/>
    <w:link w:val="CommentSubject"/>
    <w:uiPriority w:val="99"/>
    <w:semiHidden/>
    <w:rsid w:val="00A47E46"/>
    <w:rPr>
      <w:rFonts w:ascii="Verdana" w:hAnsi="Verdana"/>
      <w:b/>
      <w:bCs/>
    </w:rPr>
  </w:style>
  <w:style w:type="paragraph" w:styleId="Revision">
    <w:name w:val="Revision"/>
    <w:hidden/>
    <w:uiPriority w:val="99"/>
    <w:semiHidden/>
    <w:rsid w:val="00A47E46"/>
    <w:pPr>
      <w:spacing w:before="0" w:after="0" w:line="240" w:lineRule="auto"/>
    </w:pPr>
    <w:rPr>
      <w:rFonts w:ascii="Verdana" w:hAnsi="Verdana"/>
      <w:sz w:val="22"/>
    </w:rPr>
  </w:style>
  <w:style w:type="paragraph" w:styleId="BalloonText">
    <w:name w:val="Balloon Text"/>
    <w:basedOn w:val="Normal"/>
    <w:link w:val="BalloonTextChar"/>
    <w:uiPriority w:val="99"/>
    <w:semiHidden/>
    <w:unhideWhenUsed/>
    <w:rsid w:val="00A47E4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628619">
      <w:bodyDiv w:val="1"/>
      <w:marLeft w:val="0"/>
      <w:marRight w:val="0"/>
      <w:marTop w:val="0"/>
      <w:marBottom w:val="0"/>
      <w:divBdr>
        <w:top w:val="none" w:sz="0" w:space="0" w:color="auto"/>
        <w:left w:val="none" w:sz="0" w:space="0" w:color="auto"/>
        <w:bottom w:val="none" w:sz="0" w:space="0" w:color="auto"/>
        <w:right w:val="none" w:sz="0" w:space="0" w:color="auto"/>
      </w:divBdr>
    </w:div>
    <w:div w:id="15684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in\Downloads\C5.module.ADAC.Word.template%20(3).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4F1E-C71E-1E47-A935-F128D14B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C5.module.ADAC.Word.template (3).dotx</Template>
  <TotalTime>39</TotalTime>
  <Pages>1</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Ryan Smiley</dc:creator>
  <cp:keywords>C5</cp:keywords>
  <cp:lastModifiedBy>Jacob McClain</cp:lastModifiedBy>
  <cp:revision>6</cp:revision>
  <cp:lastPrinted>2019-01-31T16:17:00Z</cp:lastPrinted>
  <dcterms:created xsi:type="dcterms:W3CDTF">2019-02-22T04:04:00Z</dcterms:created>
  <dcterms:modified xsi:type="dcterms:W3CDTF">2021-03-11T18:49:00Z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